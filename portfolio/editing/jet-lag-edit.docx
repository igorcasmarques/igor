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1E74" w14:textId="77777777" w:rsidR="00FA7702" w:rsidRPr="00FA7702" w:rsidRDefault="00FA7702" w:rsidP="00FA7702">
      <w:pPr>
        <w:pStyle w:val="Heading1"/>
        <w:rPr>
          <w:rFonts w:eastAsia="Times New Roman"/>
        </w:rPr>
      </w:pPr>
      <w:r w:rsidRPr="00FA7702">
        <w:rPr>
          <w:rFonts w:eastAsia="Times New Roman"/>
        </w:rPr>
        <w:t>1. Jet lag</w:t>
      </w:r>
    </w:p>
    <w:p w14:paraId="3C3B99BC" w14:textId="77777777" w:rsidR="00FA7702" w:rsidRDefault="00FA7702" w:rsidP="00FA7702">
      <w:pPr>
        <w:rPr>
          <w:rFonts w:ascii="Lucida Sans Unicode" w:eastAsia="Times New Roman" w:hAnsi="Lucida Sans Unicode" w:cs="Lucida Sans Unicode"/>
          <w:sz w:val="20"/>
          <w:szCs w:val="20"/>
        </w:rPr>
      </w:pPr>
    </w:p>
    <w:p w14:paraId="2F442068" w14:textId="4E87FC9B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0" w:author="Igor Coelho A. S. Marques" w:date="2023-10-16T23:09:00Z">
        <w:r w:rsidRPr="00FA7702" w:rsidDel="00F26302">
          <w:rPr>
            <w:rFonts w:ascii="Lucida Sans Unicode" w:eastAsia="Times New Roman" w:hAnsi="Lucida Sans Unicode" w:cs="Lucida Sans Unicode"/>
            <w:sz w:val="20"/>
            <w:szCs w:val="20"/>
          </w:rPr>
          <w:delText>The situation</w:delText>
        </w:r>
      </w:del>
      <w:del w:id="1" w:author="Igor Coelho A. S. Marques" w:date="2023-10-16T20:39:00Z">
        <w:r w:rsidRPr="00FA7702"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>, which is</w:delText>
        </w:r>
      </w:del>
      <w:del w:id="2" w:author="Igor Coelho A. S. Marques" w:date="2023-10-16T23:09:00Z">
        <w:r w:rsidRPr="00FA7702" w:rsidDel="00F2630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called </w:delText>
        </w:r>
      </w:del>
      <w:ins w:id="3" w:author="Igor Coelho A. S. Marques" w:date="2023-10-16T23:09:00Z">
        <w:r w:rsidR="00F26302">
          <w:rPr>
            <w:rFonts w:ascii="Lucida Sans Unicode" w:eastAsia="Times New Roman" w:hAnsi="Lucida Sans Unicode" w:cs="Lucida Sans Unicode"/>
            <w:sz w:val="20"/>
            <w:szCs w:val="20"/>
          </w:rPr>
          <w:t>J</w:t>
        </w:r>
      </w:ins>
      <w:ins w:id="4" w:author="Igor Coelho A. S. Marques" w:date="2023-10-16T20:47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>et lag</w:t>
        </w:r>
      </w:ins>
      <w:del w:id="5" w:author="Igor Coelho A. S. Marques" w:date="2023-10-16T20:39:00Z">
        <w:r w:rsidRPr="00FA7702"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>as jet-lag,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is </w:t>
      </w:r>
      <w:commentRangeStart w:id="6"/>
      <w:r w:rsidRPr="00FA7702">
        <w:rPr>
          <w:rFonts w:ascii="Lucida Sans Unicode" w:eastAsia="Times New Roman" w:hAnsi="Lucida Sans Unicode" w:cs="Lucida Sans Unicode"/>
          <w:sz w:val="20"/>
          <w:szCs w:val="20"/>
        </w:rPr>
        <w:t>observed</w:t>
      </w:r>
      <w:commentRangeEnd w:id="6"/>
      <w:r w:rsidR="00FF4411">
        <w:rPr>
          <w:rStyle w:val="CommentReference"/>
        </w:rPr>
        <w:commentReference w:id="6"/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7" w:author="Igor Coelho A. S. Marques" w:date="2023-10-16T23:09:00Z">
        <w:r w:rsidRPr="00FA7702" w:rsidDel="00F2630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when </w:delText>
        </w:r>
      </w:del>
      <w:ins w:id="8" w:author="Igor Coelho A. S. Marques" w:date="2023-10-16T23:09:00Z">
        <w:r w:rsidR="00F26302">
          <w:rPr>
            <w:rFonts w:ascii="Lucida Sans Unicode" w:eastAsia="Times New Roman" w:hAnsi="Lucida Sans Unicode" w:cs="Lucida Sans Unicode"/>
            <w:sz w:val="20"/>
            <w:szCs w:val="20"/>
          </w:rPr>
          <w:t>in</w:t>
        </w:r>
        <w:r w:rsidR="00F26302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ins w:id="9" w:author="Igor Coelho A. S. Marques" w:date="2023-10-16T20:47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people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travelling across a number of </w:t>
      </w:r>
      <w:del w:id="10" w:author="Igor Coelho A. S. Marques" w:date="2023-10-16T20:40:00Z">
        <w:r w:rsidRPr="00FA7702"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>time</w:delText>
        </w:r>
        <w:r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>s</w:delText>
        </w:r>
        <w:r w:rsidRPr="00FA7702"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</w:delText>
        </w:r>
      </w:del>
      <w:ins w:id="11" w:author="Igor Coelho A. S. Marques" w:date="2023-10-16T20:40:00Z">
        <w:r w:rsidR="00FF4411">
          <w:rPr>
            <w:rFonts w:ascii="Lucida Sans Unicode" w:eastAsia="Times New Roman" w:hAnsi="Lucida Sans Unicode" w:cs="Lucida Sans Unicode"/>
            <w:sz w:val="20"/>
            <w:szCs w:val="20"/>
          </w:rPr>
          <w:t>time</w:t>
        </w:r>
        <w:r w:rsidR="00FF4411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zones </w:t>
      </w:r>
      <w:del w:id="12" w:author="Igor Coelho A. S. Marques" w:date="2023-10-16T23:10:00Z">
        <w:r w:rsidRPr="00FA7702" w:rsidDel="00F2630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during </w:delText>
        </w:r>
      </w:del>
      <w:ins w:id="13" w:author="Igor Coelho A. S. Marques" w:date="2023-10-16T23:10:00Z">
        <w:r w:rsidR="00F26302">
          <w:rPr>
            <w:rFonts w:ascii="Lucida Sans Unicode" w:eastAsia="Times New Roman" w:hAnsi="Lucida Sans Unicode" w:cs="Lucida Sans Unicode"/>
            <w:sz w:val="20"/>
            <w:szCs w:val="20"/>
          </w:rPr>
          <w:t>in</w:t>
        </w:r>
        <w:r w:rsidR="00F26302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prolonged flights from east to west </w:t>
      </w:r>
      <w:del w:id="14" w:author="Igor Coelho A. S. Marques" w:date="2023-10-16T23:10:00Z">
        <w:r w:rsidRPr="00FA7702" w:rsidDel="00F2630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and </w:delText>
        </w:r>
      </w:del>
      <w:ins w:id="15" w:author="Igor Coelho A. S. Marques" w:date="2023-10-16T23:10:00Z">
        <w:r w:rsidR="00F26302">
          <w:rPr>
            <w:rFonts w:ascii="Lucida Sans Unicode" w:eastAsia="Times New Roman" w:hAnsi="Lucida Sans Unicode" w:cs="Lucida Sans Unicode"/>
            <w:sz w:val="20"/>
            <w:szCs w:val="20"/>
          </w:rPr>
          <w:t>or</w:t>
        </w:r>
        <w:r w:rsidR="00F26302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from west to east. </w:t>
      </w:r>
      <w:del w:id="16" w:author="Igor Coelho A. S. Marques" w:date="2023-10-16T20:45:00Z">
        <w:r w:rsidRPr="00FA7702"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 </w:delText>
        </w:r>
      </w:del>
      <w:del w:id="17" w:author="Igor Coelho A. S. Marques" w:date="2023-10-16T20:39:00Z">
        <w:r w:rsidRPr="00FA7702"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>jet-lag</w:delText>
        </w:r>
      </w:del>
      <w:del w:id="18" w:author="Igor Coelho A. S. Marques" w:date="2023-10-16T20:51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appears with the signs</w:delText>
        </w:r>
      </w:del>
      <w:ins w:id="19" w:author="Igor Coelho A. S. Marques" w:date="2023-10-16T20:51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>Signs of jet lag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20" w:author="Igor Coelho A. S. Marques" w:date="2023-10-16T20:51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differing </w:delText>
        </w:r>
      </w:del>
      <w:ins w:id="21" w:author="Igor Coelho A. S. Marques" w:date="2023-10-16T20:51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>differ</w:t>
        </w:r>
        <w:r w:rsidR="00B93C32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from person to person</w:t>
      </w:r>
      <w:del w:id="22" w:author="Igor Coelho A. S. Marques" w:date="2023-10-16T20:51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and </w:t>
      </w:r>
      <w:ins w:id="23" w:author="Igor Coelho A. S. Marques" w:date="2023-10-16T20:53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often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result</w:t>
      </w:r>
      <w:del w:id="24" w:author="Igor Coelho A. S. Marques" w:date="2023-10-16T23:10:00Z">
        <w:r w:rsidRPr="00FA7702" w:rsidDel="00F26302">
          <w:rPr>
            <w:rFonts w:ascii="Lucida Sans Unicode" w:eastAsia="Times New Roman" w:hAnsi="Lucida Sans Unicode" w:cs="Lucida Sans Unicode"/>
            <w:sz w:val="20"/>
            <w:szCs w:val="20"/>
          </w:rPr>
          <w:delText>s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25" w:author="Igor Coelho A. S. Marques" w:date="2023-10-16T20:53:00Z">
        <w:r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>often</w:delText>
        </w:r>
      </w:del>
      <w:del w:id="26" w:author="Igor Coelho A. S. Marques" w:date="2023-10-16T20:51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>ly</w:delText>
        </w:r>
      </w:del>
      <w:del w:id="27" w:author="Igor Coelho A. S. Marques" w:date="2023-10-16T20:53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from </w:t>
      </w:r>
      <w:ins w:id="28" w:author="Igor Coelho A. S. Marques" w:date="2023-10-16T20:54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conflict between </w:t>
      </w:r>
      <w:del w:id="29" w:author="Igor Coelho A. S. Marques" w:date="2023-10-16T20:53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body </w:delText>
        </w:r>
      </w:del>
      <w:ins w:id="30" w:author="Igor Coelho A. S. Marques" w:date="2023-10-16T20:53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>the traveller’s biological</w:t>
        </w:r>
        <w:r w:rsidR="00B93C32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clock and </w:t>
      </w:r>
      <w:ins w:id="31" w:author="Igor Coelho A. S. Marques" w:date="2023-10-16T20:54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destination</w:t>
      </w:r>
      <w:ins w:id="32" w:author="Igor Coelho A. S. Marques" w:date="2023-10-16T20:54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>’s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r>
        <w:rPr>
          <w:rFonts w:ascii="Lucida Sans Unicode" w:eastAsia="Times New Roman" w:hAnsi="Lucida Sans Unicode" w:cs="Lucida Sans Unicode"/>
          <w:sz w:val="20"/>
          <w:szCs w:val="20"/>
        </w:rPr>
        <w:t>clock</w:t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>.</w:t>
      </w:r>
    </w:p>
    <w:p w14:paraId="74E7DA3E" w14:textId="7100049A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33" w:author="Igor Coelho A. S. Marques" w:date="2023-10-16T20:39:00Z">
        <w:r w:rsidRPr="00FA7702" w:rsidDel="00FF4411">
          <w:rPr>
            <w:rFonts w:ascii="Lucida Sans Unicode" w:eastAsia="Times New Roman" w:hAnsi="Lucida Sans Unicode" w:cs="Lucida Sans Unicode"/>
            <w:sz w:val="20"/>
            <w:szCs w:val="20"/>
          </w:rPr>
          <w:delText>Jet-lag</w:delText>
        </w:r>
      </w:del>
      <w:ins w:id="34" w:author="Igor Coelho A. S. Marques" w:date="2023-10-16T20:39:00Z">
        <w:r w:rsidR="00FF4411">
          <w:rPr>
            <w:rFonts w:ascii="Lucida Sans Unicode" w:eastAsia="Times New Roman" w:hAnsi="Lucida Sans Unicode" w:cs="Lucida Sans Unicode"/>
            <w:sz w:val="20"/>
            <w:szCs w:val="20"/>
          </w:rPr>
          <w:t>Jet lag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35" w:author="Igor Coelho A. S. Marques" w:date="2023-10-16T20:55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is </w:delText>
        </w:r>
      </w:del>
      <w:ins w:id="36" w:author="Igor Coelho A. S. Marques" w:date="2023-10-16T20:55:00Z">
        <w:r w:rsidR="00B93C32">
          <w:rPr>
            <w:rFonts w:ascii="Lucida Sans Unicode" w:eastAsia="Times New Roman" w:hAnsi="Lucida Sans Unicode" w:cs="Lucida Sans Unicode"/>
            <w:sz w:val="20"/>
            <w:szCs w:val="20"/>
          </w:rPr>
          <w:t>occurs</w:t>
        </w:r>
        <w:r w:rsidR="00B93C32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in </w:t>
      </w:r>
      <w:commentRangeStart w:id="37"/>
      <w:r w:rsidRPr="00FA7702">
        <w:rPr>
          <w:rFonts w:ascii="Lucida Sans Unicode" w:eastAsia="Times New Roman" w:hAnsi="Lucida Sans Unicode" w:cs="Lucida Sans Unicode"/>
          <w:sz w:val="20"/>
          <w:szCs w:val="20"/>
        </w:rPr>
        <w:t>mild</w:t>
      </w:r>
      <w:commentRangeEnd w:id="37"/>
      <w:r w:rsidR="006D00D7">
        <w:rPr>
          <w:rStyle w:val="CommentReference"/>
        </w:rPr>
        <w:commentReference w:id="37"/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form </w:t>
      </w:r>
      <w:commentRangeStart w:id="38"/>
      <w:r w:rsidRPr="00FA7702">
        <w:rPr>
          <w:rFonts w:ascii="Lucida Sans Unicode" w:eastAsia="Times New Roman" w:hAnsi="Lucida Sans Unicode" w:cs="Lucida Sans Unicode"/>
          <w:sz w:val="20"/>
          <w:szCs w:val="20"/>
        </w:rPr>
        <w:t>during</w:t>
      </w:r>
      <w:commentRangeEnd w:id="38"/>
      <w:r w:rsidR="006870E0">
        <w:rPr>
          <w:rStyle w:val="CommentReference"/>
        </w:rPr>
        <w:commentReference w:id="38"/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39" w:author="Igor Coelho A. S. Marques" w:date="2023-10-16T20:55:00Z">
        <w:r w:rsidRPr="00FA7702" w:rsidDel="00B93C3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flights from east to </w:t>
      </w:r>
      <w:del w:id="40" w:author="Igor Coelho A. S. Marques" w:date="2023-10-16T20:58:00Z">
        <w:r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>ea</w:delText>
        </w:r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>st</w:delText>
        </w:r>
      </w:del>
      <w:del w:id="41" w:author="Igor Coelho A. S. Marques" w:date="2023-10-16T21:02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ins w:id="42" w:author="Igor Coelho A. S. Marques" w:date="2023-10-16T21:02:00Z">
        <w:r w:rsidR="006870E0">
          <w:rPr>
            <w:rFonts w:ascii="Lucida Sans Unicode" w:eastAsia="Times New Roman" w:hAnsi="Lucida Sans Unicode" w:cs="Lucida Sans Unicode"/>
            <w:sz w:val="20"/>
            <w:szCs w:val="20"/>
          </w:rPr>
          <w:t>west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and </w:t>
      </w:r>
      <w:del w:id="43" w:author="Igor Coelho A. S. Marques" w:date="2023-10-16T21:02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it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>generally does not pose any problems</w:t>
      </w:r>
      <w:del w:id="44" w:author="Igor Coelho A. S. Marques" w:date="2023-10-16T21:03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>, but it appears especially as</w:delText>
        </w:r>
      </w:del>
      <w:ins w:id="45" w:author="Igor Coelho A. S. Marques" w:date="2023-10-16T21:03:00Z">
        <w:r w:rsidR="006870E0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except for some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weakness, fatigue, anxiety</w:t>
      </w:r>
      <w:ins w:id="46" w:author="Igor Coelho A. S. Marques" w:date="2023-10-16T21:03:00Z">
        <w:r w:rsidR="006870E0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and insomnia</w:t>
      </w:r>
      <w:del w:id="47" w:author="Igor Coelho A. S. Marques" w:date="2023-10-16T21:03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during the flights from west to east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>.</w:t>
      </w:r>
    </w:p>
    <w:p w14:paraId="5A4E5EF1" w14:textId="61A153E0" w:rsid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t>It will be helpful</w:t>
      </w:r>
      <w:r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48" w:author="Igor Coelho A. S. Marques" w:date="2023-10-16T21:03:00Z">
        <w:r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by </w:delText>
        </w:r>
      </w:del>
      <w:ins w:id="49" w:author="Igor Coelho A. S. Marques" w:date="2023-10-16T21:03:00Z">
        <w:r w:rsidR="006870E0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for </w:t>
        </w:r>
      </w:ins>
      <w:r>
        <w:rPr>
          <w:rFonts w:ascii="Lucida Sans Unicode" w:eastAsia="Times New Roman" w:hAnsi="Lucida Sans Unicode" w:cs="Lucida Sans Unicode"/>
          <w:sz w:val="20"/>
          <w:szCs w:val="20"/>
        </w:rPr>
        <w:t>passengers</w:t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to pay attention to the following </w:t>
      </w:r>
      <w:del w:id="50" w:author="Igor Coelho A. S. Marques" w:date="2023-10-16T23:14:00Z">
        <w:r w:rsidRPr="00FA7702" w:rsidDel="00F2630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issues </w:delText>
        </w:r>
      </w:del>
      <w:ins w:id="51" w:author="Igor Coelho A. S. Marques" w:date="2024-02-08T10:33:00Z">
        <w:r w:rsidR="00824854">
          <w:rPr>
            <w:rFonts w:ascii="Lucida Sans Unicode" w:eastAsia="Times New Roman" w:hAnsi="Lucida Sans Unicode" w:cs="Lucida Sans Unicode"/>
            <w:sz w:val="20"/>
            <w:szCs w:val="20"/>
          </w:rPr>
          <w:t>recommendations</w:t>
        </w:r>
      </w:ins>
      <w:ins w:id="52" w:author="Igor Coelho A. S. Marques" w:date="2023-10-16T23:14:00Z">
        <w:r w:rsidR="00F26302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in order to not</w:t>
      </w:r>
      <w:del w:id="53" w:author="Igor Coelho A. S. Marques" w:date="2023-10-16T21:04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to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experience this situation during </w:t>
      </w:r>
      <w:del w:id="54" w:author="Igor Coelho A. S. Marques" w:date="2023-10-16T21:04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prolonged flights across </w:t>
      </w:r>
      <w:del w:id="55" w:author="Igor Coelho A. S. Marques" w:date="2023-10-16T21:04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>time zones</w:t>
      </w:r>
      <w:del w:id="56" w:author="Igor Coelho A. S. Marques" w:date="2023-10-16T23:48:00Z">
        <w:r w:rsidRPr="00FA7702" w:rsidDel="00902B19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parallel to the equator</w:delText>
        </w:r>
      </w:del>
      <w:del w:id="57" w:author="Igor Coelho A. S. Marques" w:date="2023-10-16T21:04:00Z">
        <w:r w:rsidRPr="00FA7702"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>.</w:delText>
        </w:r>
      </w:del>
      <w:ins w:id="58" w:author="Igor Coelho A. S. Marques" w:date="2023-10-16T21:04:00Z">
        <w:r w:rsidR="006870E0">
          <w:rPr>
            <w:rFonts w:ascii="Lucida Sans Unicode" w:eastAsia="Times New Roman" w:hAnsi="Lucida Sans Unicode" w:cs="Lucida Sans Unicode"/>
            <w:sz w:val="20"/>
            <w:szCs w:val="20"/>
          </w:rPr>
          <w:t>:</w:t>
        </w:r>
      </w:ins>
    </w:p>
    <w:p w14:paraId="0B9D214A" w14:textId="11A51D31" w:rsidR="00FA7702" w:rsidRPr="00FA7702" w:rsidRDefault="00FA7702" w:rsidP="00FA7702">
      <w:pPr>
        <w:pStyle w:val="ListParagraph"/>
        <w:numPr>
          <w:ilvl w:val="0"/>
          <w:numId w:val="5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Sleep </w:t>
      </w:r>
      <w:ins w:id="59" w:author="Igor Coelho A. S. Marques" w:date="2023-10-16T21:53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and rest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well</w:t>
      </w:r>
      <w:del w:id="60" w:author="Igor Coelho A. S. Marques" w:date="2023-10-16T21:53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and well rested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before the flight</w:t>
      </w:r>
      <w:del w:id="61" w:author="Igor Coelho A. S. Marques" w:date="2023-10-16T21:04:00Z">
        <w:r w:rsidDel="006870E0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ins w:id="62" w:author="Igor Coelho A. S. Marques" w:date="2023-10-16T21:04:00Z">
        <w:r w:rsidR="006870E0">
          <w:rPr>
            <w:rFonts w:ascii="Lucida Sans Unicode" w:eastAsia="Times New Roman" w:hAnsi="Lucida Sans Unicode" w:cs="Lucida Sans Unicode"/>
            <w:sz w:val="20"/>
            <w:szCs w:val="20"/>
          </w:rPr>
          <w:t>;</w:t>
        </w:r>
      </w:ins>
    </w:p>
    <w:p w14:paraId="2612D047" w14:textId="13759122" w:rsidR="00FA7702" w:rsidRPr="00FA7702" w:rsidRDefault="00FA7702" w:rsidP="00FA7702">
      <w:pPr>
        <w:pStyle w:val="ListParagraph"/>
        <w:numPr>
          <w:ilvl w:val="0"/>
          <w:numId w:val="5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Have </w:t>
      </w:r>
      <w:del w:id="63" w:author="Igor Coelho A. S. Marques" w:date="2023-10-16T21:55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some </w:delText>
        </w:r>
      </w:del>
      <w:ins w:id="64" w:author="Igor Coelho A. S. Marques" w:date="2023-10-16T21:55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>a</w:t>
        </w:r>
        <w:r w:rsidR="00BC7A5D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light meal</w:t>
      </w:r>
      <w:del w:id="65" w:author="Igor Coelho A. S. Marques" w:date="2023-10-16T21:55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, which will not cause</w:delText>
        </w:r>
      </w:del>
      <w:ins w:id="66" w:author="Igor Coelho A. S. Marques" w:date="2023-10-16T21:55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to avoid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discomfort</w:t>
      </w:r>
      <w:del w:id="67" w:author="Igor Coelho A. S. Marques" w:date="2023-10-16T21:55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before and during the flight</w:t>
      </w:r>
      <w:r>
        <w:rPr>
          <w:rFonts w:ascii="Lucida Sans Unicode" w:eastAsia="Times New Roman" w:hAnsi="Lucida Sans Unicode" w:cs="Lucida Sans Unicode"/>
          <w:sz w:val="20"/>
          <w:szCs w:val="20"/>
        </w:rPr>
        <w:t>;</w:t>
      </w:r>
    </w:p>
    <w:p w14:paraId="3ACCF6B4" w14:textId="5E3A2059" w:rsidR="00FA7702" w:rsidRPr="00FA7702" w:rsidRDefault="00FA7702" w:rsidP="00FA7702">
      <w:pPr>
        <w:pStyle w:val="ListParagraph"/>
        <w:numPr>
          <w:ilvl w:val="0"/>
          <w:numId w:val="5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68" w:author="Igor Coelho A. S. Marques" w:date="2023-10-16T21:55:00Z">
        <w:r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W</w:delText>
        </w:r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atch</w:delText>
        </w:r>
        <w:r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adjusted</w:delText>
        </w:r>
      </w:del>
      <w:ins w:id="69" w:author="Igor Coelho A. S. Marques" w:date="2023-10-16T21:55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>Adjust your watch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, mobile phone</w:t>
      </w:r>
      <w:ins w:id="70" w:author="Igor Coelho A. S. Marques" w:date="2023-10-16T21:56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and other electronic devices according to the destination time shortly before the flight</w:t>
      </w:r>
      <w:del w:id="71" w:author="Igor Coelho A. S. Marques" w:date="2023-10-16T21:56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.</w:delText>
        </w:r>
      </w:del>
      <w:ins w:id="72" w:author="Igor Coelho A. S. Marques" w:date="2023-10-16T21:56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>;</w:t>
        </w:r>
      </w:ins>
    </w:p>
    <w:p w14:paraId="64213918" w14:textId="52F12580" w:rsidR="00FA7702" w:rsidRPr="00FA7702" w:rsidRDefault="00BC7A5D" w:rsidP="00FA7702">
      <w:pPr>
        <w:pStyle w:val="ListParagraph"/>
        <w:numPr>
          <w:ilvl w:val="0"/>
          <w:numId w:val="5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ins w:id="73" w:author="Igor Coelho A. S. Marques" w:date="2023-10-16T21:56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Avoid </w:t>
        </w:r>
      </w:ins>
      <w:ins w:id="74" w:author="Igor Coelho A. S. Marques" w:date="2023-10-16T22:00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having </w:t>
        </w:r>
      </w:ins>
      <w:del w:id="75" w:author="Igor Coelho A. S. Marques" w:date="2023-10-16T21:56:00Z">
        <w:r w:rsidR="00FA7702"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Having drinks containing caffeine</w:delText>
        </w:r>
      </w:del>
      <w:ins w:id="76" w:author="Igor Coelho A. S. Marques" w:date="2023-10-16T21:56:00Z">
        <w:r>
          <w:rPr>
            <w:rFonts w:ascii="Lucida Sans Unicode" w:eastAsia="Times New Roman" w:hAnsi="Lucida Sans Unicode" w:cs="Lucida Sans Unicode"/>
            <w:sz w:val="20"/>
            <w:szCs w:val="20"/>
          </w:rPr>
          <w:t>caffeinated drinks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77" w:author="Igor Coelho A. S. Marques" w:date="2023-10-16T21:59:00Z">
        <w:r w:rsidR="00FA7702"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may be preferred in the daytime of the destination country, but these kids of drinks should be avoided within a period of time of </w:delText>
        </w:r>
      </w:del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4-6 hours before </w:t>
      </w:r>
      <w:ins w:id="78" w:author="Igor Coelho A. S. Marques" w:date="2023-10-16T22:00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going to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>sleep</w:t>
      </w:r>
      <w:del w:id="79" w:author="Igor Coelho A. S. Marques" w:date="2023-10-16T21:59:00Z">
        <w:r w:rsidR="00FA7702"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.</w:delText>
        </w:r>
      </w:del>
      <w:ins w:id="80" w:author="Igor Coelho A. S. Marques" w:date="2023-10-16T21:59:00Z">
        <w:r>
          <w:rPr>
            <w:rFonts w:ascii="Lucida Sans Unicode" w:eastAsia="Times New Roman" w:hAnsi="Lucida Sans Unicode" w:cs="Lucida Sans Unicode"/>
            <w:sz w:val="20"/>
            <w:szCs w:val="20"/>
          </w:rPr>
          <w:t>;</w:t>
        </w:r>
      </w:ins>
    </w:p>
    <w:p w14:paraId="69984886" w14:textId="77777777" w:rsidR="00FA7702" w:rsidRPr="00FA7702" w:rsidRDefault="00FA7702" w:rsidP="00FA7702">
      <w:pPr>
        <w:pStyle w:val="ListParagraph"/>
        <w:numPr>
          <w:ilvl w:val="0"/>
          <w:numId w:val="5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t>Wear loose and comfortable clothes.</w:t>
      </w:r>
    </w:p>
    <w:p w14:paraId="122331B9" w14:textId="4F17CCA7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81" w:author="Igor Coelho A. S. Marques" w:date="2023-10-16T22:01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If any</w:delText>
        </w:r>
      </w:del>
      <w:ins w:id="82" w:author="Igor Coelho A. S. Marques" w:date="2023-10-16T22:01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>Any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passenger </w:t>
      </w:r>
      <w:ins w:id="83" w:author="Igor Coelho A. S. Marques" w:date="2023-10-16T22:01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who </w:t>
        </w:r>
      </w:ins>
      <w:del w:id="84" w:author="Igor Coelho A. S. Marques" w:date="2023-10-16T22:02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suffers </w:delText>
        </w:r>
      </w:del>
      <w:ins w:id="85" w:author="Igor Coelho A. S. Marques" w:date="2023-10-16T22:02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>experiences</w:t>
        </w:r>
        <w:r w:rsidR="00BC7A5D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extreme </w:t>
      </w:r>
      <w:del w:id="86" w:author="Igor Coelho A. S. Marques" w:date="2023-10-16T22:00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from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discomfort </w:t>
      </w:r>
      <w:del w:id="87" w:author="Igor Coelho A. S. Marques" w:date="2023-10-16T22:01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of </w:delText>
        </w:r>
      </w:del>
      <w:ins w:id="88" w:author="Igor Coelho A. S. Marques" w:date="2023-10-16T22:01:00Z">
        <w:r w:rsidR="00BC7A5D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due to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insomnia</w:t>
      </w:r>
      <w:del w:id="89" w:author="Igor Coelho A. S. Marques" w:date="2023-10-16T22:01:00Z">
        <w:r w:rsidRPr="00FA7702" w:rsidDel="00BC7A5D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will need to consult with a physician </w:t>
      </w:r>
      <w:del w:id="90" w:author="Igor Coelho A. S. Marques" w:date="2023-10-16T22:02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for </w:delText>
        </w:r>
      </w:del>
      <w:ins w:id="91" w:author="Igor Coelho A. S. Marques" w:date="2023-10-16T22:02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about</w:t>
        </w:r>
        <w:r w:rsidR="000E40FC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taking sleeping pills.</w:t>
      </w:r>
    </w:p>
    <w:p w14:paraId="424678A1" w14:textId="77777777" w:rsidR="00FA7702" w:rsidRDefault="00FA7702" w:rsidP="00FA7702">
      <w:pPr>
        <w:rPr>
          <w:rFonts w:ascii="Lucida Sans Unicode" w:eastAsia="Times New Roman" w:hAnsi="Lucida Sans Unicode" w:cs="Lucida Sans Unicode"/>
          <w:sz w:val="20"/>
          <w:szCs w:val="20"/>
        </w:rPr>
      </w:pPr>
    </w:p>
    <w:p w14:paraId="0CB010C5" w14:textId="77777777" w:rsidR="00FA7702" w:rsidRDefault="00FA7702" w:rsidP="00FA7702">
      <w:pPr>
        <w:rPr>
          <w:rFonts w:ascii="Lucida Sans Unicode" w:eastAsia="Times New Roman" w:hAnsi="Lucida Sans Unicode" w:cs="Lucida Sans Unicode"/>
          <w:sz w:val="20"/>
          <w:szCs w:val="20"/>
        </w:rPr>
      </w:pPr>
    </w:p>
    <w:p w14:paraId="49DAAE5E" w14:textId="7A8CED5B" w:rsidR="00FA7702" w:rsidRDefault="00FA770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lastRenderedPageBreak/>
        <w:br w:type="page"/>
      </w:r>
    </w:p>
    <w:p w14:paraId="6B372F0A" w14:textId="0CABB994" w:rsidR="00FA7702" w:rsidRDefault="00FA7702" w:rsidP="00FA7702">
      <w:pPr>
        <w:pStyle w:val="Heading1"/>
        <w:rPr>
          <w:rFonts w:eastAsia="Times New Roman"/>
        </w:rPr>
      </w:pPr>
      <w:r w:rsidRPr="00FA7702">
        <w:rPr>
          <w:rFonts w:eastAsia="Times New Roman"/>
        </w:rPr>
        <w:lastRenderedPageBreak/>
        <w:t>2. Scuba Diving</w:t>
      </w:r>
      <w:del w:id="92" w:author="Igor Coelho A. S. Marques" w:date="2023-10-16T23:43:00Z">
        <w:r w:rsidRPr="00FA7702" w:rsidDel="00ED422F">
          <w:rPr>
            <w:rFonts w:eastAsia="Times New Roman"/>
          </w:rPr>
          <w:delText xml:space="preserve"> and Flight</w:delText>
        </w:r>
      </w:del>
    </w:p>
    <w:p w14:paraId="473B8C5E" w14:textId="77777777" w:rsidR="00FA7702" w:rsidRPr="00FA7702" w:rsidRDefault="00FA7702" w:rsidP="00FA7702"/>
    <w:p w14:paraId="5E1C2F78" w14:textId="59F58933" w:rsid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93" w:author="Igor Coelho A. S. Marques" w:date="2023-10-16T22:03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A passenger, who has involved in scuba diving,</w:delText>
        </w:r>
      </w:del>
      <w:ins w:id="94" w:author="Igor Coelho A. S. Marques" w:date="2023-10-16T22:03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Passengers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should not fly for 24 hours after </w:t>
      </w:r>
      <w:del w:id="95" w:author="Igor Coelho A. S. Marques" w:date="2023-10-16T22:04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his last scuba dive</w:delText>
        </w:r>
      </w:del>
      <w:ins w:id="96" w:author="Igor Coelho A. S. Marques" w:date="2023-10-16T22:04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scuba diving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. </w:t>
      </w:r>
      <w:del w:id="97" w:author="Igor Coelho A. S. Marques" w:date="2023-10-16T22:08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Since the </w:delText>
        </w:r>
      </w:del>
      <w:ins w:id="98" w:author="Igor Coelho A. S. Marques" w:date="2023-10-16T22:08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air pressure in </w:t>
      </w:r>
      <w:ins w:id="99" w:author="Igor Coelho A. S. Marques" w:date="2023-10-16T22:04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cabin of the aircraft is generally adjusted to an altitude of 5</w:t>
      </w:r>
      <w:ins w:id="100" w:author="Igor Coelho A. S. Marques" w:date="2023-10-16T22:08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000-8</w:t>
      </w:r>
      <w:ins w:id="101" w:author="Igor Coelho A. S. Marques" w:date="2023-10-16T22:08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000 feet (1</w:t>
      </w:r>
      <w:ins w:id="102" w:author="Igor Coelho A. S. Marques" w:date="2023-10-16T22:08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800-2</w:t>
      </w:r>
      <w:ins w:id="103" w:author="Igor Coelho A. S. Marques" w:date="2023-10-16T22:08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500 m)</w:t>
      </w:r>
      <w:del w:id="104" w:author="Igor Coelho A. S. Marques" w:date="2023-10-16T22:09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, the air pressure is</w:delText>
        </w:r>
      </w:del>
      <w:ins w:id="105" w:author="Igor Coelho A. S. Marques" w:date="2023-10-16T23:43:00Z">
        <w:r w:rsidR="00037691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ins w:id="106" w:author="Igor Coelho A. S. Marques" w:date="2023-10-16T23:33:00Z">
        <w:r w:rsidR="00845A44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and is </w:t>
        </w:r>
      </w:ins>
      <w:ins w:id="107" w:author="Igor Coelho A. S. Marques" w:date="2023-10-16T22:09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therefore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lower than the air pressure </w:t>
      </w:r>
      <w:del w:id="108" w:author="Igor Coelho A. S. Marques" w:date="2023-10-16T22:09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in </w:delText>
        </w:r>
      </w:del>
      <w:ins w:id="109" w:author="Igor Coelho A. S. Marques" w:date="2023-10-16T22:09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at</w:t>
        </w:r>
        <w:r w:rsidR="000E40FC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sea level, </w:t>
      </w:r>
      <w:del w:id="110" w:author="Igor Coelho A. S. Marques" w:date="2023-10-16T23:33:00Z">
        <w:r w:rsidRPr="00FA7702" w:rsidDel="00845A44">
          <w:rPr>
            <w:rFonts w:ascii="Lucida Sans Unicode" w:eastAsia="Times New Roman" w:hAnsi="Lucida Sans Unicode" w:cs="Lucida Sans Unicode"/>
            <w:sz w:val="20"/>
            <w:szCs w:val="20"/>
          </w:rPr>
          <w:delText>and this</w:delText>
        </w:r>
      </w:del>
      <w:ins w:id="111" w:author="Igor Coelho A. S. Marques" w:date="2023-10-16T23:33:00Z">
        <w:r w:rsidR="00845A44">
          <w:rPr>
            <w:rFonts w:ascii="Lucida Sans Unicode" w:eastAsia="Times New Roman" w:hAnsi="Lucida Sans Unicode" w:cs="Lucida Sans Unicode"/>
            <w:sz w:val="20"/>
            <w:szCs w:val="20"/>
          </w:rPr>
          <w:t>which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increases the risk of </w:t>
      </w:r>
      <w:del w:id="112" w:author="Igor Coelho A. S. Marques" w:date="2023-10-16T22:10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low pressure sickness</w:delText>
        </w:r>
        <w:r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which is called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>decompression sickness.</w:t>
      </w:r>
      <w:del w:id="113" w:author="Igor Coelho A. S. Marques" w:date="2023-10-16T22:10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</w:delText>
        </w:r>
      </w:del>
    </w:p>
    <w:p w14:paraId="3F14929C" w14:textId="080DD49E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For this reason, passengers who like </w:t>
      </w:r>
      <w:ins w:id="114" w:author="Igor Coelho A. S. Marques" w:date="2023-10-16T22:10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scuba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diving should </w:t>
      </w:r>
      <w:del w:id="115" w:author="Igor Coelho A. S. Marques" w:date="2023-10-16T22:11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pay attention to</w:delText>
        </w:r>
      </w:del>
      <w:ins w:id="116" w:author="Igor Coelho A. S. Marques" w:date="2023-10-16T22:13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avoid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:</w:t>
      </w:r>
    </w:p>
    <w:p w14:paraId="13494DCE" w14:textId="36D94BDA" w:rsidR="00FA7702" w:rsidRPr="00FA7702" w:rsidRDefault="00FA7702" w:rsidP="00FA7702">
      <w:pPr>
        <w:pStyle w:val="ListParagraph"/>
        <w:numPr>
          <w:ilvl w:val="0"/>
          <w:numId w:val="6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117" w:author="Igor Coelho A. S. Marques" w:date="2023-10-16T22:11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Avoid </w:delText>
        </w:r>
      </w:del>
      <w:ins w:id="118" w:author="Igor Coelho A. S. Marques" w:date="2023-10-16T22:11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Go</w:t>
        </w:r>
      </w:ins>
      <w:ins w:id="119" w:author="Igor Coelho A. S. Marques" w:date="2023-10-16T22:13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ing</w:t>
        </w:r>
      </w:ins>
      <w:ins w:id="120" w:author="Igor Coelho A. S. Marques" w:date="2023-10-16T22:11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scuba</w:t>
        </w:r>
        <w:r w:rsidR="000E40FC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diving </w:t>
      </w:r>
      <w:del w:id="121" w:author="Igor Coelho A. S. Marques" w:date="2023-10-16T22:11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in case of any </w:delText>
        </w:r>
        <w:commentRangeStart w:id="122"/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sickness</w:delText>
        </w:r>
      </w:del>
      <w:commentRangeEnd w:id="122"/>
      <w:r w:rsidR="00C16531">
        <w:rPr>
          <w:rStyle w:val="CommentReference"/>
        </w:rPr>
        <w:commentReference w:id="122"/>
      </w:r>
      <w:del w:id="123" w:author="Igor Coelho A. S. Marques" w:date="2023-10-16T22:11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.</w:delText>
        </w:r>
      </w:del>
      <w:ins w:id="124" w:author="Igor Coelho A. S. Marques" w:date="2023-10-16T22:11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if they feel sick;</w:t>
        </w:r>
      </w:ins>
    </w:p>
    <w:p w14:paraId="7E3A9739" w14:textId="5796D2A2" w:rsidR="00FA7702" w:rsidRPr="00FA7702" w:rsidRDefault="00FA7702" w:rsidP="00FA7702">
      <w:pPr>
        <w:pStyle w:val="ListParagraph"/>
        <w:numPr>
          <w:ilvl w:val="0"/>
          <w:numId w:val="6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125" w:author="Igor Coelho A. S. Marques" w:date="2023-10-16T22:11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Not to push </w:delText>
        </w:r>
      </w:del>
      <w:ins w:id="126" w:author="Igor Coelho A. S. Marques" w:date="2023-10-16T22:11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Pushing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the safety limits required during </w:t>
      </w:r>
      <w:ins w:id="127" w:author="Igor Coelho A. S. Marques" w:date="2023-10-16T22:12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scuba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diving</w:t>
      </w:r>
      <w:del w:id="128" w:author="Igor Coelho A. S. Marques" w:date="2023-10-16T22:12:00Z">
        <w:r w:rsidRPr="00FA7702" w:rsidDel="000E40FC">
          <w:rPr>
            <w:rFonts w:ascii="Lucida Sans Unicode" w:eastAsia="Times New Roman" w:hAnsi="Lucida Sans Unicode" w:cs="Lucida Sans Unicode"/>
            <w:sz w:val="20"/>
            <w:szCs w:val="20"/>
          </w:rPr>
          <w:delText>.</w:delText>
        </w:r>
      </w:del>
      <w:ins w:id="129" w:author="Igor Coelho A. S. Marques" w:date="2023-10-16T22:12:00Z">
        <w:r w:rsidR="000E40FC">
          <w:rPr>
            <w:rFonts w:ascii="Lucida Sans Unicode" w:eastAsia="Times New Roman" w:hAnsi="Lucida Sans Unicode" w:cs="Lucida Sans Unicode"/>
            <w:sz w:val="20"/>
            <w:szCs w:val="20"/>
          </w:rPr>
          <w:t>;</w:t>
        </w:r>
      </w:ins>
    </w:p>
    <w:p w14:paraId="28C8592C" w14:textId="5CBB6662" w:rsidR="00FA7702" w:rsidRPr="00FA7702" w:rsidRDefault="00FA7702" w:rsidP="00FA7702">
      <w:pPr>
        <w:pStyle w:val="ListParagraph"/>
        <w:numPr>
          <w:ilvl w:val="0"/>
          <w:numId w:val="6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130" w:author="Igor Coelho A. S. Marques" w:date="2023-10-16T22:13:00Z">
        <w:r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>Not to arrange their</w:delText>
        </w:r>
      </w:del>
      <w:ins w:id="131" w:author="Igor Coelho A. S. Marques" w:date="2023-10-16T22:13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Boarding a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flight for at least 12 hours after a single dive, and at least 24 hours after multiple dives.</w:t>
      </w:r>
    </w:p>
    <w:p w14:paraId="3D5A9A56" w14:textId="77777777" w:rsidR="00FA7702" w:rsidRDefault="00FA7702" w:rsidP="00FA7702">
      <w:pPr>
        <w:rPr>
          <w:rFonts w:ascii="Lucida Sans Unicode" w:eastAsia="Times New Roman" w:hAnsi="Lucida Sans Unicode" w:cs="Lucida Sans Unicode"/>
          <w:sz w:val="20"/>
          <w:szCs w:val="20"/>
        </w:rPr>
      </w:pPr>
    </w:p>
    <w:p w14:paraId="2911C361" w14:textId="196C2CC8" w:rsidR="00FA7702" w:rsidRDefault="00FA7702" w:rsidP="00FA7702">
      <w:pPr>
        <w:pStyle w:val="Heading1"/>
        <w:rPr>
          <w:rFonts w:eastAsia="Times New Roman"/>
        </w:rPr>
      </w:pPr>
      <w:r w:rsidRPr="00FA7702">
        <w:rPr>
          <w:rFonts w:eastAsia="Times New Roman"/>
        </w:rPr>
        <w:t>3. Pregnancy</w:t>
      </w:r>
    </w:p>
    <w:p w14:paraId="65FEB2B2" w14:textId="77777777" w:rsidR="00FA7702" w:rsidRPr="00FA7702" w:rsidRDefault="00FA7702" w:rsidP="00FA7702"/>
    <w:p w14:paraId="29812446" w14:textId="7AC7BEE4" w:rsidR="00FA7702" w:rsidRPr="00FA7702" w:rsidRDefault="009651EE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ins w:id="132" w:author="Igor Coelho A. S. Marques" w:date="2023-10-16T22:22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Before the trip, </w:t>
        </w:r>
      </w:ins>
      <w:del w:id="133" w:author="Igor Coelho A. S. Marques" w:date="2023-10-16T22:22:00Z">
        <w:r w:rsidR="00FA7702" w:rsidRPr="00FA7702" w:rsidDel="009651EE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Passengers </w:delText>
        </w:r>
      </w:del>
      <w:ins w:id="134" w:author="Igor Coelho A. S. Marques" w:date="2023-10-16T22:22:00Z">
        <w:r>
          <w:rPr>
            <w:rFonts w:ascii="Lucida Sans Unicode" w:eastAsia="Times New Roman" w:hAnsi="Lucida Sans Unicode" w:cs="Lucida Sans Unicode"/>
            <w:sz w:val="20"/>
            <w:szCs w:val="20"/>
          </w:rPr>
          <w:t>passengers</w:t>
        </w:r>
        <w:r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who are pregnant should </w:t>
      </w:r>
      <w:ins w:id="135" w:author="Igor Coelho A. S. Marques" w:date="2023-10-16T22:14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consult with their physician about </w:t>
        </w:r>
      </w:ins>
      <w:del w:id="136" w:author="Igor Coelho A. S. Marques" w:date="2023-10-16T22:15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obtain detailed information on </w:delText>
        </w:r>
      </w:del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the possibility of experiencing any problems </w:t>
      </w:r>
      <w:del w:id="137" w:author="Igor Coelho A. S. Marques" w:date="2023-10-16T22:15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by consulting with their physician </w:delText>
        </w:r>
      </w:del>
      <w:del w:id="138" w:author="Igor Coelho A. S. Marques" w:date="2023-10-16T22:22:00Z">
        <w:r w:rsidR="00FA7702" w:rsidRPr="00FA7702" w:rsidDel="009651EE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before </w:delText>
        </w:r>
      </w:del>
      <w:ins w:id="139" w:author="Igor Coelho A. S. Marques" w:date="2023-10-16T22:22:00Z">
        <w:r>
          <w:rPr>
            <w:rFonts w:ascii="Lucida Sans Unicode" w:eastAsia="Times New Roman" w:hAnsi="Lucida Sans Unicode" w:cs="Lucida Sans Unicode"/>
            <w:sz w:val="20"/>
            <w:szCs w:val="20"/>
          </w:rPr>
          <w:t>while</w:t>
        </w:r>
        <w:r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del w:id="140" w:author="Igor Coelho A. S. Marques" w:date="2023-10-16T22:15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>the travel</w:delText>
        </w:r>
      </w:del>
      <w:ins w:id="141" w:author="Igor Coelho A. S. Marques" w:date="2023-10-16T22:15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travelling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. It is important </w:t>
      </w:r>
      <w:del w:id="142" w:author="Igor Coelho A. S. Marques" w:date="2023-10-16T22:16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>that those</w:delText>
        </w:r>
      </w:del>
      <w:ins w:id="143" w:author="Igor Coelho A. S. Marques" w:date="2023-10-16T22:16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for </w:t>
        </w:r>
      </w:ins>
      <w:ins w:id="144" w:author="Igor Coelho A. S. Marques" w:date="2023-10-16T22:21:00Z">
        <w:r>
          <w:rPr>
            <w:rFonts w:ascii="Lucida Sans Unicode" w:eastAsia="Times New Roman" w:hAnsi="Lucida Sans Unicode" w:cs="Lucida Sans Unicode"/>
            <w:sz w:val="20"/>
            <w:szCs w:val="20"/>
          </w:rPr>
          <w:t>pregnant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passengers </w:t>
      </w:r>
      <w:del w:id="145" w:author="Igor Coelho A. S. Marques" w:date="2023-10-16T22:16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should </w:delText>
        </w:r>
      </w:del>
      <w:del w:id="146" w:author="Igor Coelho A. S. Marques" w:date="2023-10-16T22:17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>take with them</w:delText>
        </w:r>
      </w:del>
      <w:ins w:id="147" w:author="Igor Coelho A. S. Marques" w:date="2023-10-16T22:17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to know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the telephone numbers of their local physician and </w:t>
      </w:r>
      <w:ins w:id="148" w:author="Igor Coelho A. S. Marques" w:date="2023-10-16T22:17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of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the doctors, healthcare facilities, </w:t>
      </w:r>
      <w:ins w:id="149" w:author="Igor Coelho A. S. Marques" w:date="2023-10-16T22:18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and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emergency </w:t>
      </w:r>
      <w:del w:id="150" w:author="Igor Coelho A. S. Marques" w:date="2023-10-16T22:18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health </w:delText>
        </w:r>
      </w:del>
      <w:ins w:id="151" w:author="Igor Coelho A. S. Marques" w:date="2023-10-16T22:18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medical</w:t>
        </w:r>
        <w:r w:rsidR="00D27C83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services </w:t>
      </w:r>
      <w:ins w:id="152" w:author="Igor Coelho A. S. Marques" w:date="2023-10-16T22:20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available </w:t>
        </w:r>
      </w:ins>
      <w:commentRangeStart w:id="153"/>
      <w:del w:id="154" w:author="Igor Coelho A. S. Marques" w:date="2023-10-16T22:18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and ambulance </w:delText>
        </w:r>
      </w:del>
      <w:commentRangeEnd w:id="153"/>
      <w:r w:rsidR="00D27C83">
        <w:rPr>
          <w:rStyle w:val="CommentReference"/>
        </w:rPr>
        <w:commentReference w:id="153"/>
      </w:r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>at the destination</w:t>
      </w:r>
      <w:del w:id="155" w:author="Igor Coelho A. S. Marques" w:date="2023-10-16T22:20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156" w:author="Igor Coelho A. S. Marques" w:date="2023-10-16T22:20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>against the possibility</w:delText>
        </w:r>
      </w:del>
      <w:ins w:id="157" w:author="Igor Coelho A. S. Marques" w:date="2023-10-16T22:20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in case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of any emergency </w:t>
      </w:r>
      <w:del w:id="158" w:author="Igor Coelho A. S. Marques" w:date="2023-10-16T22:23:00Z">
        <w:r w:rsidR="00FA7702"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which </w:delText>
        </w:r>
      </w:del>
      <w:ins w:id="159" w:author="Igor Coelho A. S. Marques" w:date="2023-10-16T22:23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that</w:t>
        </w:r>
        <w:r w:rsidR="007F30FA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>may occur before</w:t>
      </w:r>
      <w:ins w:id="160" w:author="Igor Coelho A. S. Marques" w:date="2023-10-16T22:20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during</w:t>
      </w:r>
      <w:r w:rsidR="00FA7702">
        <w:rPr>
          <w:rFonts w:ascii="Lucida Sans Unicode" w:eastAsia="Times New Roman" w:hAnsi="Lucida Sans Unicode" w:cs="Lucida Sans Unicode"/>
          <w:sz w:val="20"/>
          <w:szCs w:val="20"/>
        </w:rPr>
        <w:t>,</w:t>
      </w:r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161" w:author="Igor Coelho A. S. Marques" w:date="2023-10-16T22:20:00Z">
        <w:r w:rsidR="00FA7702" w:rsidRPr="00FA7702" w:rsidDel="00D27C83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and </w:delText>
        </w:r>
      </w:del>
      <w:ins w:id="162" w:author="Igor Coelho A. S. Marques" w:date="2023-10-16T22:20:00Z">
        <w:r w:rsidR="00D27C83">
          <w:rPr>
            <w:rFonts w:ascii="Lucida Sans Unicode" w:eastAsia="Times New Roman" w:hAnsi="Lucida Sans Unicode" w:cs="Lucida Sans Unicode"/>
            <w:sz w:val="20"/>
            <w:szCs w:val="20"/>
          </w:rPr>
          <w:t>or</w:t>
        </w:r>
        <w:r w:rsidR="00D27C83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>after the flight.</w:t>
      </w:r>
    </w:p>
    <w:p w14:paraId="330D8C65" w14:textId="076003BC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After the </w:t>
      </w:r>
      <w:del w:id="163" w:author="Igor Coelho A. S. Marques" w:date="2023-10-16T22:20:00Z">
        <w:r w:rsidRPr="00FA7702" w:rsidDel="009651EE">
          <w:rPr>
            <w:rFonts w:ascii="Lucida Sans Unicode" w:eastAsia="Times New Roman" w:hAnsi="Lucida Sans Unicode" w:cs="Lucida Sans Unicode"/>
            <w:sz w:val="20"/>
            <w:szCs w:val="20"/>
          </w:rPr>
          <w:delText>twenty eighth</w:delText>
        </w:r>
      </w:del>
      <w:ins w:id="164" w:author="Igor Coelho A. S. Marques" w:date="2023-10-16T22:20:00Z">
        <w:r w:rsidR="009651EE">
          <w:rPr>
            <w:rFonts w:ascii="Lucida Sans Unicode" w:eastAsia="Times New Roman" w:hAnsi="Lucida Sans Unicode" w:cs="Lucida Sans Unicode"/>
            <w:sz w:val="20"/>
            <w:szCs w:val="20"/>
          </w:rPr>
          <w:t>28</w:t>
        </w:r>
        <w:r w:rsidR="009651EE" w:rsidRPr="009651EE">
          <w:rPr>
            <w:rFonts w:ascii="Lucida Sans Unicode" w:eastAsia="Times New Roman" w:hAnsi="Lucida Sans Unicode" w:cs="Lucida Sans Unicode"/>
            <w:sz w:val="20"/>
            <w:szCs w:val="20"/>
            <w:vertAlign w:val="superscript"/>
            <w:rPrChange w:id="165" w:author="Igor Coelho A. S. Marques" w:date="2023-10-16T22:21:00Z">
              <w:rPr>
                <w:rFonts w:ascii="Lucida Sans Unicode" w:eastAsia="Times New Roman" w:hAnsi="Lucida Sans Unicode" w:cs="Lucida Sans Unicode"/>
                <w:sz w:val="20"/>
                <w:szCs w:val="20"/>
              </w:rPr>
            </w:rPrChange>
          </w:rPr>
          <w:t>th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week of </w:t>
      </w:r>
      <w:del w:id="166" w:author="Igor Coelho A. S. Marques" w:date="2023-10-16T22:21:00Z">
        <w:r w:rsidRPr="00FA7702" w:rsidDel="009651EE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their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pregnancy, </w:t>
      </w:r>
      <w:del w:id="167" w:author="Igor Coelho A. S. Marques" w:date="2023-10-16T22:21:00Z">
        <w:r w:rsidRPr="00FA7702" w:rsidDel="009651EE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they </w:delText>
        </w:r>
      </w:del>
      <w:ins w:id="168" w:author="Igor Coelho A. S. Marques" w:date="2023-10-16T22:21:00Z">
        <w:r w:rsidR="009651EE">
          <w:rPr>
            <w:rFonts w:ascii="Lucida Sans Unicode" w:eastAsia="Times New Roman" w:hAnsi="Lucida Sans Unicode" w:cs="Lucida Sans Unicode"/>
            <w:sz w:val="20"/>
            <w:szCs w:val="20"/>
          </w:rPr>
          <w:t>pregnant passengers</w:t>
        </w:r>
        <w:r w:rsidR="009651EE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should </w:t>
      </w:r>
      <w:del w:id="169" w:author="Igor Coelho A. S. Marques" w:date="2023-10-16T23:45:00Z">
        <w:r w:rsidRPr="00FA7702" w:rsidDel="00037691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submit </w:delText>
        </w:r>
      </w:del>
      <w:ins w:id="170" w:author="Igor Coelho A. S. Marques" w:date="2023-10-16T23:45:00Z">
        <w:r w:rsidR="00037691">
          <w:rPr>
            <w:rFonts w:ascii="Lucida Sans Unicode" w:eastAsia="Times New Roman" w:hAnsi="Lucida Sans Unicode" w:cs="Lucida Sans Unicode"/>
            <w:sz w:val="20"/>
            <w:szCs w:val="20"/>
          </w:rPr>
          <w:t>produce</w:t>
        </w:r>
        <w:r w:rsidR="00037691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del w:id="171" w:author="Igor Coelho A. S. Marques" w:date="2023-10-16T22:24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the report which is obtained from a physician</w:delText>
        </w:r>
      </w:del>
      <w:del w:id="172" w:author="Igor Coelho A. S. Marques" w:date="2023-10-16T22:25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within the last</w:delText>
        </w:r>
      </w:del>
      <w:ins w:id="173" w:author="Igor Coelho A. S. Marques" w:date="2023-10-16T22:25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a medical certificate issued up to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seven days before the flight date</w:t>
      </w:r>
      <w:del w:id="174" w:author="Igor Coelho A. S. Marques" w:date="2023-10-16T22:25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ins w:id="175" w:author="Igor Coelho A. S. Marques" w:date="2023-10-16T23:45:00Z">
        <w:r w:rsidR="00037691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that states that they can travel onboard an aircraft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to the representative of Turkish Airlines before </w:t>
      </w:r>
      <w:del w:id="176" w:author="Igor Coelho A. S. Marques" w:date="2023-10-16T22:26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 </w:delText>
        </w:r>
      </w:del>
      <w:ins w:id="177" w:author="Igor Coelho A. S. Marques" w:date="2023-10-16T22:26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boarding</w:t>
        </w:r>
      </w:ins>
      <w:del w:id="178" w:author="Igor Coelho A. S. Marques" w:date="2023-10-16T23:45:00Z">
        <w:r w:rsidRPr="00FA7702" w:rsidDel="00037691">
          <w:rPr>
            <w:rFonts w:ascii="Lucida Sans Unicode" w:eastAsia="Times New Roman" w:hAnsi="Lucida Sans Unicode" w:cs="Lucida Sans Unicode"/>
            <w:sz w:val="20"/>
            <w:szCs w:val="20"/>
          </w:rPr>
          <w:delText>flight</w:delText>
        </w:r>
      </w:del>
      <w:del w:id="179" w:author="Igor Coelho A. S. Marques" w:date="2023-10-16T22:27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, which states that they can travel onboard an aircraft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. </w:t>
      </w:r>
      <w:del w:id="180" w:author="Igor Coelho A. S. Marques" w:date="2023-10-16T22:27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In this</w:delText>
        </w:r>
      </w:del>
      <w:ins w:id="181" w:author="Igor Coelho A. S. Marques" w:date="2023-10-16T22:27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This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182" w:author="Igor Coelho A. S. Marques" w:date="2023-10-16T22:27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report </w:delText>
        </w:r>
      </w:del>
      <w:ins w:id="183" w:author="Igor Coelho A. S. Marques" w:date="2023-10-16T22:27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certificate</w:t>
        </w:r>
        <w:r w:rsidR="007F30FA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del w:id="184" w:author="Igor Coelho A. S. Marques" w:date="2023-10-16T22:27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its obligatory to</w:delText>
        </w:r>
      </w:del>
      <w:ins w:id="185" w:author="Igor Coelho A. S. Marques" w:date="2023-10-16T22:27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must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state that</w:t>
      </w:r>
      <w:del w:id="186" w:author="Igor Coelho A. S. Marques" w:date="2023-10-16T22:27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ins w:id="187" w:author="Igor Coelho A. S. Marques" w:date="2023-10-16T22:27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:</w:t>
        </w:r>
      </w:ins>
    </w:p>
    <w:p w14:paraId="29CFD2FD" w14:textId="5361A64C" w:rsidR="00FA7702" w:rsidRPr="00FA7702" w:rsidRDefault="00FA7702" w:rsidP="00FA7702">
      <w:pPr>
        <w:pStyle w:val="ListParagraph"/>
        <w:numPr>
          <w:ilvl w:val="0"/>
          <w:numId w:val="7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commentRangeStart w:id="188"/>
      <w:r w:rsidRPr="00FA7702">
        <w:rPr>
          <w:rFonts w:ascii="Lucida Sans Unicode" w:eastAsia="Times New Roman" w:hAnsi="Lucida Sans Unicode" w:cs="Lucida Sans Unicode"/>
          <w:sz w:val="20"/>
          <w:szCs w:val="20"/>
        </w:rPr>
        <w:lastRenderedPageBreak/>
        <w:t>The pregnancy</w:t>
      </w:r>
      <w:commentRangeEnd w:id="188"/>
      <w:r w:rsidR="00D130E2">
        <w:rPr>
          <w:rStyle w:val="CommentReference"/>
        </w:rPr>
        <w:commentReference w:id="188"/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is </w:t>
      </w:r>
      <w:del w:id="189" w:author="Igor Coelho A. S. Marques" w:date="2023-10-16T22:32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in normal course,</w:delText>
        </w:r>
      </w:del>
      <w:ins w:id="190" w:author="Igor Coelho A. S. Marques" w:date="2023-10-16T22:29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progressing normally;</w:t>
        </w:r>
      </w:ins>
    </w:p>
    <w:p w14:paraId="24DDF4A6" w14:textId="63F49DEE" w:rsidR="00FA7702" w:rsidRPr="00FA7702" w:rsidRDefault="00FA7702" w:rsidP="00FA7702">
      <w:pPr>
        <w:pStyle w:val="ListParagraph"/>
        <w:numPr>
          <w:ilvl w:val="0"/>
          <w:numId w:val="7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191" w:author="Igor Coelho A. S. Marques" w:date="2023-10-16T22:29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No complication has been developed,</w:delText>
        </w:r>
      </w:del>
      <w:ins w:id="192" w:author="Igor Coelho A. S. Marques" w:date="2023-10-16T22:33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The pregnancy h</w:t>
        </w:r>
      </w:ins>
      <w:ins w:id="193" w:author="Igor Coelho A. S. Marques" w:date="2023-10-16T22:29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as not developed any complications;</w:t>
        </w:r>
      </w:ins>
    </w:p>
    <w:p w14:paraId="71FF5BBE" w14:textId="39761441" w:rsidR="00FA7702" w:rsidRPr="00FA7702" w:rsidRDefault="00FA7702" w:rsidP="00FA7702">
      <w:pPr>
        <w:pStyle w:val="ListParagraph"/>
        <w:numPr>
          <w:ilvl w:val="0"/>
          <w:numId w:val="7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194" w:author="Igor Coelho A. S. Marques" w:date="2023-10-16T22:33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>The pregnant</w:delText>
        </w:r>
      </w:del>
      <w:ins w:id="195" w:author="Igor Coelho A. S. Marques" w:date="2023-10-16T22:33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>The pregnancy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has no extra risk</w:t>
      </w:r>
      <w:ins w:id="196" w:author="Igor Coelho A. S. Marques" w:date="2023-10-16T22:29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s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or </w:t>
      </w:r>
      <w:del w:id="197" w:author="Igor Coelho A. S. Marques" w:date="2023-10-16T22:30:00Z">
        <w:r w:rsidRPr="00FA7702"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sickness</w:delText>
        </w:r>
        <w:r w:rsidDel="007F30FA">
          <w:rPr>
            <w:rFonts w:ascii="Lucida Sans Unicode" w:eastAsia="Times New Roman" w:hAnsi="Lucida Sans Unicode" w:cs="Lucida Sans Unicode"/>
            <w:sz w:val="20"/>
            <w:szCs w:val="20"/>
          </w:rPr>
          <w:delText>.</w:delText>
        </w:r>
      </w:del>
      <w:ins w:id="198" w:author="Igor Coelho A. S. Marques" w:date="2023-10-16T22:30:00Z">
        <w:r w:rsidR="007F30FA">
          <w:rPr>
            <w:rFonts w:ascii="Lucida Sans Unicode" w:eastAsia="Times New Roman" w:hAnsi="Lucida Sans Unicode" w:cs="Lucida Sans Unicode"/>
            <w:sz w:val="20"/>
            <w:szCs w:val="20"/>
          </w:rPr>
          <w:t>issues;</w:t>
        </w:r>
      </w:ins>
    </w:p>
    <w:p w14:paraId="6C6F8740" w14:textId="1C11B9E6" w:rsidR="00FA7702" w:rsidRPr="00FA7702" w:rsidRDefault="00FA7702" w:rsidP="00FA7702">
      <w:pPr>
        <w:pStyle w:val="ListParagraph"/>
        <w:numPr>
          <w:ilvl w:val="0"/>
          <w:numId w:val="7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199" w:author="Igor Coelho A. S. Marques" w:date="2023-10-16T22:34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Possible </w:delText>
        </w:r>
      </w:del>
      <w:ins w:id="200" w:author="Igor Coelho A. S. Marques" w:date="2023-10-16T22:34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pregnancy’s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due date</w:t>
      </w:r>
      <w:ins w:id="201" w:author="Igor Coelho A. S. Marques" w:date="2023-10-16T22:35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>, which has to be at least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202" w:author="Igor Coelho A. S. Marques" w:date="2023-10-16T22:35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>(the delivery is not expected within 4</w:delText>
        </w:r>
      </w:del>
      <w:ins w:id="203" w:author="Igor Coelho A. S. Marques" w:date="2023-10-16T22:35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>four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weeks after the </w:t>
      </w:r>
      <w:commentRangeStart w:id="204"/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date of </w:t>
      </w:r>
      <w:ins w:id="205" w:author="Igor Coelho A. S. Marques" w:date="2023-10-16T22:35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flight</w:t>
      </w:r>
      <w:commentRangeEnd w:id="204"/>
      <w:r w:rsidR="00D130E2">
        <w:rPr>
          <w:rStyle w:val="CommentReference"/>
        </w:rPr>
        <w:commentReference w:id="204"/>
      </w:r>
      <w:del w:id="206" w:author="Igor Coelho A. S. Marques" w:date="2023-10-16T22:35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>),</w:delText>
        </w:r>
      </w:del>
      <w:ins w:id="207" w:author="Igor Coelho A. S. Marques" w:date="2023-10-16T22:35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>;</w:t>
        </w:r>
      </w:ins>
    </w:p>
    <w:p w14:paraId="0DA48C94" w14:textId="2332EF06" w:rsidR="00FA7702" w:rsidRPr="00FA7702" w:rsidRDefault="00FA7702" w:rsidP="00FA7702">
      <w:pPr>
        <w:pStyle w:val="ListParagraph"/>
        <w:numPr>
          <w:ilvl w:val="0"/>
          <w:numId w:val="7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208" w:author="Igor Coelho A. S. Marques" w:date="2023-10-16T22:37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>There is</w:delText>
        </w:r>
      </w:del>
      <w:del w:id="209" w:author="Igor Coelho A. S. Marques" w:date="2023-10-16T22:40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no</w:delText>
        </w:r>
      </w:del>
      <w:ins w:id="210" w:author="Igor Coelho A. S. Marques" w:date="2023-10-16T22:40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</w:t>
        </w:r>
      </w:ins>
      <w:ins w:id="211" w:author="Igor Coelho A. S. Marques" w:date="2023-10-16T23:38:00Z">
        <w:r w:rsidR="00C16531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pregnant </w:t>
        </w:r>
      </w:ins>
      <w:ins w:id="212" w:author="Igor Coelho A. S. Marques" w:date="2023-10-16T22:40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>passenger may fly without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inconvenience</w:t>
      </w:r>
      <w:del w:id="213" w:author="Igor Coelho A. S. Marques" w:date="2023-10-16T22:40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for the flight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>.</w:t>
      </w:r>
    </w:p>
    <w:p w14:paraId="7CB1B3A6" w14:textId="7F4665B3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Turkish Airlines reserves the right </w:t>
      </w:r>
      <w:del w:id="214" w:author="Igor Coelho A. S. Marques" w:date="2023-10-16T22:41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>of cancellation of</w:delText>
        </w:r>
      </w:del>
      <w:ins w:id="215" w:author="Igor Coelho A. S. Marques" w:date="2023-10-16T22:41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>to cancel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the tickets </w:t>
      </w:r>
      <w:del w:id="216" w:author="Igor Coelho A. S. Marques" w:date="2023-10-16T22:41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for the </w:delText>
        </w:r>
      </w:del>
      <w:ins w:id="217" w:author="Igor Coelho A. S. Marques" w:date="2023-10-16T22:41:00Z">
        <w:r w:rsidR="00D130E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of </w:t>
        </w:r>
      </w:ins>
      <w:ins w:id="218" w:author="Igor Coelho A. S. Marques" w:date="2023-10-16T22:43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pregnant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passengers</w:t>
      </w:r>
      <w:ins w:id="219" w:author="Igor Coelho A. S. Marques" w:date="2023-10-16T22:42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ins w:id="220" w:author="Igor Coelho A. S. Marques" w:date="2023-10-16T23:38:00Z">
        <w:r w:rsidR="00C16531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who are </w:t>
        </w:r>
      </w:ins>
      <w:ins w:id="221" w:author="Igor Coelho A. S. Marques" w:date="2023-10-16T22:42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beyond their</w:t>
        </w:r>
      </w:ins>
      <w:del w:id="222" w:author="Igor Coelho A. S. Marques" w:date="2023-10-16T22:42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, </w:delText>
        </w:r>
        <w:commentRangeStart w:id="223"/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>early</w:delText>
        </w:r>
      </w:del>
      <w:commentRangeEnd w:id="223"/>
      <w:r w:rsidR="00D130E2">
        <w:rPr>
          <w:rStyle w:val="CommentReference"/>
        </w:rPr>
        <w:commentReference w:id="223"/>
      </w:r>
      <w:del w:id="224" w:author="Igor Coelho A. S. Marques" w:date="2023-10-16T22:42:00Z">
        <w:r w:rsidRPr="00FA7702" w:rsidDel="00D130E2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days of the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28</w:t>
      </w:r>
      <w:r w:rsidRPr="00176FF6">
        <w:rPr>
          <w:rFonts w:ascii="Lucida Sans Unicode" w:eastAsia="Times New Roman" w:hAnsi="Lucida Sans Unicode" w:cs="Lucida Sans Unicode"/>
          <w:sz w:val="20"/>
          <w:szCs w:val="20"/>
          <w:vertAlign w:val="superscript"/>
          <w:rPrChange w:id="225" w:author="Igor Coelho A. S. Marques" w:date="2023-10-16T22:44:00Z">
            <w:rPr>
              <w:rFonts w:ascii="Lucida Sans Unicode" w:eastAsia="Times New Roman" w:hAnsi="Lucida Sans Unicode" w:cs="Lucida Sans Unicode"/>
              <w:sz w:val="20"/>
              <w:szCs w:val="20"/>
            </w:rPr>
          </w:rPrChange>
        </w:rPr>
        <w:t>th</w:t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week </w:t>
      </w:r>
      <w:ins w:id="226" w:author="Igor Coelho A. S. Marques" w:date="2023-10-16T22:44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of pregnancy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and who </w:t>
      </w:r>
      <w:del w:id="227" w:author="Igor Coelho A. S. Marques" w:date="2023-10-16T22:44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have </w:delText>
        </w:r>
      </w:del>
      <w:ins w:id="228" w:author="Igor Coelho A. S. Marques" w:date="2023-10-16T22:44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do</w:t>
        </w:r>
        <w:r w:rsidR="00176FF6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not submit</w:t>
      </w:r>
      <w:del w:id="229" w:author="Igor Coelho A. S. Marques" w:date="2023-10-16T22:44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>ted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the </w:t>
      </w:r>
      <w:del w:id="230" w:author="Igor Coelho A. S. Marques" w:date="2023-10-16T22:45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mentioned </w:delText>
        </w:r>
      </w:del>
      <w:del w:id="231" w:author="Igor Coelho A. S. Marques" w:date="2023-10-16T22:44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>report</w:delText>
        </w:r>
      </w:del>
      <w:ins w:id="232" w:author="Igor Coelho A. S. Marques" w:date="2023-10-16T23:39:00Z">
        <w:r w:rsidR="00C16531">
          <w:rPr>
            <w:rFonts w:ascii="Lucida Sans Unicode" w:eastAsia="Times New Roman" w:hAnsi="Lucida Sans Unicode" w:cs="Lucida Sans Unicode"/>
            <w:sz w:val="20"/>
            <w:szCs w:val="20"/>
          </w:rPr>
          <w:t>required</w:t>
        </w:r>
      </w:ins>
      <w:ins w:id="233" w:author="Igor Coelho A. S. Marques" w:date="2023-10-16T22:45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ins w:id="234" w:author="Igor Coelho A. S. Marques" w:date="2023-10-16T22:44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certificate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.</w:t>
      </w:r>
    </w:p>
    <w:p w14:paraId="3A25F6B3" w14:textId="06C5CBAF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235" w:author="Igor Coelho A. S. Marques" w:date="2023-10-16T22:45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>In a problem-free</w:delText>
        </w:r>
      </w:del>
      <w:ins w:id="236" w:author="Igor Coelho A. S. Marques" w:date="2023-10-16T22:47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Likewise, p</w:t>
        </w:r>
      </w:ins>
      <w:ins w:id="237" w:author="Igor Coelho A. S. Marques" w:date="2023-10-16T22:45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assengers who have a healthy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pregnancy </w:t>
      </w:r>
      <w:del w:id="238" w:author="Igor Coelho A. S. Marques" w:date="2023-10-16T22:46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>which is in normal course, flight is</w:delText>
        </w:r>
      </w:del>
      <w:ins w:id="239" w:author="Igor Coelho A. S. Marques" w:date="2023-10-16T22:50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w</w:t>
        </w:r>
      </w:ins>
      <w:ins w:id="240" w:author="Igor Coelho A. S. Marques" w:date="2023-10-16T22:49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ill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not </w:t>
      </w:r>
      <w:ins w:id="241" w:author="Igor Coelho A. S. Marques" w:date="2023-10-16T22:47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be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allowed </w:t>
      </w:r>
      <w:ins w:id="242" w:author="Igor Coelho A. S. Marques" w:date="2023-10-16T22:47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onboard </w:t>
        </w:r>
      </w:ins>
      <w:del w:id="243" w:author="Igor Coelho A. S. Marques" w:date="2023-10-16T22:47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at </w:delText>
        </w:r>
      </w:del>
      <w:ins w:id="244" w:author="Igor Coelho A. S. Marques" w:date="2023-10-16T22:53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in</w:t>
        </w:r>
      </w:ins>
      <w:ins w:id="245" w:author="Igor Coelho A. S. Marques" w:date="2023-10-16T22:47:00Z">
        <w:r w:rsidR="00176FF6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the following circumstances:</w:t>
      </w:r>
    </w:p>
    <w:p w14:paraId="5D760399" w14:textId="79E1D29F" w:rsidR="00FA7702" w:rsidRPr="00FA7702" w:rsidRDefault="00FA7702" w:rsidP="00FA7702">
      <w:pPr>
        <w:pStyle w:val="ListParagraph"/>
        <w:numPr>
          <w:ilvl w:val="0"/>
          <w:numId w:val="8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246" w:author="Igor Coelho A. S. Marques" w:date="2023-10-16T22:53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>For the</w:delText>
        </w:r>
      </w:del>
      <w:ins w:id="247" w:author="Igor Coelho A. S. Marques" w:date="2023-10-16T22:53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If they have a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multiple </w:t>
      </w:r>
      <w:del w:id="248" w:author="Igor Coelho A. S. Marques" w:date="2023-10-16T22:53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pregnancies</w:delText>
        </w:r>
      </w:del>
      <w:ins w:id="249" w:author="Igor Coelho A. S. Marques" w:date="2023-10-16T22:53:00Z">
        <w:r w:rsidR="001237AC" w:rsidRPr="00FA7702">
          <w:rPr>
            <w:rFonts w:ascii="Lucida Sans Unicode" w:eastAsia="Times New Roman" w:hAnsi="Lucida Sans Unicode" w:cs="Lucida Sans Unicode"/>
            <w:sz w:val="20"/>
            <w:szCs w:val="20"/>
          </w:rPr>
          <w:t>pregnanc</w:t>
        </w:r>
        <w:r w:rsidR="001237AC">
          <w:rPr>
            <w:rFonts w:ascii="Lucida Sans Unicode" w:eastAsia="Times New Roman" w:hAnsi="Lucida Sans Unicode" w:cs="Lucida Sans Unicode"/>
            <w:sz w:val="20"/>
            <w:szCs w:val="20"/>
          </w:rPr>
          <w:t>y</w:t>
        </w:r>
      </w:ins>
      <w:ins w:id="250" w:author="Igor Coelho A. S. Marques" w:date="2023-10-16T22:49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,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such as expecting twins or triplets, </w:t>
      </w:r>
      <w:del w:id="251" w:author="Igor Coelho A. S. Marques" w:date="2023-10-16T22:56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the flight is not allowed from</w:delText>
        </w:r>
      </w:del>
      <w:ins w:id="252" w:author="Igor Coelho A. S. Marques" w:date="2023-10-16T22:56:00Z">
        <w:r w:rsidR="001237AC">
          <w:rPr>
            <w:rFonts w:ascii="Lucida Sans Unicode" w:eastAsia="Times New Roman" w:hAnsi="Lucida Sans Unicode" w:cs="Lucida Sans Unicode"/>
            <w:sz w:val="20"/>
            <w:szCs w:val="20"/>
          </w:rPr>
          <w:t>from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the end of</w:t>
      </w:r>
      <w:ins w:id="253" w:author="Igor Coelho A. S. Marques" w:date="2023-10-16T22:49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the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32</w:t>
      </w:r>
      <w:r w:rsidRPr="00176FF6">
        <w:rPr>
          <w:rFonts w:ascii="Lucida Sans Unicode" w:eastAsia="Times New Roman" w:hAnsi="Lucida Sans Unicode" w:cs="Lucida Sans Unicode"/>
          <w:sz w:val="20"/>
          <w:szCs w:val="20"/>
          <w:vertAlign w:val="superscript"/>
          <w:rPrChange w:id="254" w:author="Igor Coelho A. S. Marques" w:date="2023-10-16T22:49:00Z">
            <w:rPr>
              <w:rFonts w:ascii="Lucida Sans Unicode" w:eastAsia="Times New Roman" w:hAnsi="Lucida Sans Unicode" w:cs="Lucida Sans Unicode"/>
              <w:sz w:val="20"/>
              <w:szCs w:val="20"/>
            </w:rPr>
          </w:rPrChange>
        </w:rPr>
        <w:t>nd</w:t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week of pregnancy until </w:t>
      </w:r>
      <w:del w:id="255" w:author="Igor Coelho A. S. Marques" w:date="2023-10-16T22:50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7 </w:delText>
        </w:r>
      </w:del>
      <w:ins w:id="256" w:author="Igor Coelho A. S. Marques" w:date="2023-10-16T22:50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seven</w:t>
        </w:r>
        <w:r w:rsidR="00176FF6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days after the delivery</w:t>
      </w:r>
      <w:del w:id="257" w:author="Igor Coelho A. S. Marques" w:date="2023-10-16T22:50:00Z">
        <w:r w:rsidRPr="00FA7702" w:rsidDel="00176FF6">
          <w:rPr>
            <w:rFonts w:ascii="Lucida Sans Unicode" w:eastAsia="Times New Roman" w:hAnsi="Lucida Sans Unicode" w:cs="Lucida Sans Unicode"/>
            <w:sz w:val="20"/>
            <w:szCs w:val="20"/>
          </w:rPr>
          <w:delText>.</w:delText>
        </w:r>
      </w:del>
      <w:ins w:id="258" w:author="Igor Coelho A. S. Marques" w:date="2023-10-16T22:50:00Z">
        <w:r w:rsidR="00176FF6">
          <w:rPr>
            <w:rFonts w:ascii="Lucida Sans Unicode" w:eastAsia="Times New Roman" w:hAnsi="Lucida Sans Unicode" w:cs="Lucida Sans Unicode"/>
            <w:sz w:val="20"/>
            <w:szCs w:val="20"/>
          </w:rPr>
          <w:t>;</w:t>
        </w:r>
      </w:ins>
    </w:p>
    <w:p w14:paraId="1374E4DE" w14:textId="445BE1E6" w:rsidR="00FA7702" w:rsidRPr="00FA7702" w:rsidRDefault="00FA7702" w:rsidP="00FA7702">
      <w:pPr>
        <w:pStyle w:val="ListParagraph"/>
        <w:numPr>
          <w:ilvl w:val="0"/>
          <w:numId w:val="8"/>
        </w:num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del w:id="259" w:author="Igor Coelho A. S. Marques" w:date="2023-10-16T22:54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For the</w:delText>
        </w:r>
      </w:del>
      <w:ins w:id="260" w:author="Igor Coelho A. S. Marques" w:date="2023-10-16T22:54:00Z">
        <w:r w:rsidR="001237AC">
          <w:rPr>
            <w:rFonts w:ascii="Lucida Sans Unicode" w:eastAsia="Times New Roman" w:hAnsi="Lucida Sans Unicode" w:cs="Lucida Sans Unicode"/>
            <w:sz w:val="20"/>
            <w:szCs w:val="20"/>
          </w:rPr>
          <w:t>If they have a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single </w:t>
      </w:r>
      <w:del w:id="261" w:author="Igor Coelho A. S. Marques" w:date="2023-10-16T22:55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and problem-free preg</w:delText>
        </w:r>
        <w:r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a</w:delText>
        </w:r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nancy</w:delText>
        </w:r>
      </w:del>
      <w:ins w:id="262" w:author="Igor Coelho A. S. Marques" w:date="2023-10-16T22:55:00Z">
        <w:r w:rsidR="001237AC">
          <w:rPr>
            <w:rFonts w:ascii="Lucida Sans Unicode" w:eastAsia="Times New Roman" w:hAnsi="Lucida Sans Unicode" w:cs="Lucida Sans Unicode"/>
            <w:sz w:val="20"/>
            <w:szCs w:val="20"/>
          </w:rPr>
          <w:t>pregnancy</w:t>
        </w:r>
      </w:ins>
      <w:del w:id="263" w:author="Igor Coelho A. S. Marques" w:date="2023-10-16T22:55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 which is in normal course</w:delText>
        </w:r>
      </w:del>
      <w:del w:id="264" w:author="Igor Coelho A. S. Marques" w:date="2023-10-16T22:56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, the flight is not allowed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from the end of </w:t>
      </w:r>
      <w:ins w:id="265" w:author="Igor Coelho A. S. Marques" w:date="2023-10-16T22:56:00Z">
        <w:r w:rsidR="001237AC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the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36</w:t>
      </w:r>
      <w:r w:rsidRPr="001237AC">
        <w:rPr>
          <w:rFonts w:ascii="Lucida Sans Unicode" w:eastAsia="Times New Roman" w:hAnsi="Lucida Sans Unicode" w:cs="Lucida Sans Unicode"/>
          <w:sz w:val="20"/>
          <w:szCs w:val="20"/>
          <w:vertAlign w:val="superscript"/>
          <w:rPrChange w:id="266" w:author="Igor Coelho A. S. Marques" w:date="2023-10-16T22:56:00Z">
            <w:rPr>
              <w:rFonts w:ascii="Lucida Sans Unicode" w:eastAsia="Times New Roman" w:hAnsi="Lucida Sans Unicode" w:cs="Lucida Sans Unicode"/>
              <w:sz w:val="20"/>
              <w:szCs w:val="20"/>
            </w:rPr>
          </w:rPrChange>
        </w:rPr>
        <w:t>th</w:t>
      </w:r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week of pregnancy until </w:t>
      </w:r>
      <w:del w:id="267" w:author="Igor Coelho A. S. Marques" w:date="2023-10-16T22:57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7 </w:delText>
        </w:r>
      </w:del>
      <w:ins w:id="268" w:author="Igor Coelho A. S. Marques" w:date="2023-10-16T22:57:00Z">
        <w:r w:rsidR="001237AC">
          <w:rPr>
            <w:rFonts w:ascii="Lucida Sans Unicode" w:eastAsia="Times New Roman" w:hAnsi="Lucida Sans Unicode" w:cs="Lucida Sans Unicode"/>
            <w:sz w:val="20"/>
            <w:szCs w:val="20"/>
          </w:rPr>
          <w:t>seven</w:t>
        </w:r>
        <w:r w:rsidR="001237AC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days after the delivery.</w:t>
      </w:r>
    </w:p>
    <w:p w14:paraId="067CDBCA" w14:textId="4E3063A1" w:rsidR="00FA7702" w:rsidRPr="00FA7702" w:rsidDel="001237AC" w:rsidRDefault="00FA7702" w:rsidP="00FA7702">
      <w:pPr>
        <w:pStyle w:val="ListParagraph"/>
        <w:numPr>
          <w:ilvl w:val="0"/>
          <w:numId w:val="8"/>
        </w:numPr>
        <w:spacing w:line="360" w:lineRule="auto"/>
        <w:rPr>
          <w:del w:id="269" w:author="Igor Coelho A. S. Marques" w:date="2023-10-16T22:58:00Z"/>
          <w:rFonts w:ascii="Lucida Sans Unicode" w:eastAsia="Times New Roman" w:hAnsi="Lucida Sans Unicode" w:cs="Lucida Sans Unicode"/>
          <w:sz w:val="20"/>
          <w:szCs w:val="20"/>
        </w:rPr>
      </w:pPr>
      <w:commentRangeStart w:id="270"/>
      <w:del w:id="271" w:author="Igor Coelho A. S. Marques" w:date="2023-10-16T22:58:00Z">
        <w:r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It is recommended to choose an aisle seat that will give the pregnant passengers comfort and help them to walk around in the aisle for exercising.</w:delText>
        </w:r>
        <w:commentRangeEnd w:id="270"/>
        <w:r w:rsidR="001237AC" w:rsidDel="001237AC">
          <w:rPr>
            <w:rStyle w:val="CommentReference"/>
          </w:rPr>
          <w:commentReference w:id="270"/>
        </w:r>
      </w:del>
    </w:p>
    <w:p w14:paraId="03E0E527" w14:textId="7D344C75" w:rsidR="00FA7702" w:rsidRPr="00FA7702" w:rsidRDefault="001237AC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ins w:id="272" w:author="Igor Coelho A. S. Marques" w:date="2023-10-16T22:58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Pregnant passengers may find </w:t>
        </w:r>
      </w:ins>
      <w:ins w:id="273" w:author="Igor Coelho A. S. Marques" w:date="2023-10-16T22:59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that </w:t>
        </w:r>
      </w:ins>
      <w:ins w:id="274" w:author="Igor Coelho A. S. Marques" w:date="2023-10-16T22:58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aisle seats </w:t>
        </w:r>
      </w:ins>
      <w:ins w:id="275" w:author="Igor Coelho A. S. Marques" w:date="2023-10-16T23:00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give them more comfort and a </w:t>
        </w:r>
      </w:ins>
      <w:ins w:id="276" w:author="Igor Coelho A. S. Marques" w:date="2023-10-16T23:01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better </w:t>
        </w:r>
      </w:ins>
      <w:ins w:id="277" w:author="Igor Coelho A. S. Marques" w:date="2023-10-16T23:00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chance to walk around and exercise periodically. </w:t>
        </w:r>
      </w:ins>
      <w:del w:id="278" w:author="Igor Coelho A. S. Marques" w:date="2023-10-16T23:01:00Z">
        <w:r w:rsidR="00FA7702"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Doing exercises periodically, walking around the aisle,</w:delText>
        </w:r>
      </w:del>
      <w:ins w:id="279" w:author="Igor Coelho A. S. Marques" w:date="2023-10-16T23:07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>Pregnant passengers</w:t>
        </w:r>
      </w:ins>
      <w:ins w:id="280" w:author="Igor Coelho A. S. Marques" w:date="2023-10-16T23:01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ins w:id="281" w:author="Igor Coelho A. S. Marques" w:date="2023-10-16T23:03:00Z">
        <w:r>
          <w:rPr>
            <w:rFonts w:ascii="Lucida Sans Unicode" w:eastAsia="Times New Roman" w:hAnsi="Lucida Sans Unicode" w:cs="Lucida Sans Unicode"/>
            <w:sz w:val="20"/>
            <w:szCs w:val="20"/>
          </w:rPr>
          <w:t>may</w:t>
        </w:r>
      </w:ins>
      <w:ins w:id="282" w:author="Igor Coelho A. S. Marques" w:date="2023-10-16T23:01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also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wear</w:t>
      </w:r>
      <w:del w:id="283" w:author="Igor Coelho A. S. Marques" w:date="2023-10-16T23:08:00Z">
        <w:r w:rsidR="00FA7702"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ing </w:delText>
        </w:r>
      </w:del>
      <w:del w:id="284" w:author="Igor Coelho A. S. Marques" w:date="2023-10-16T23:02:00Z">
        <w:r w:rsidR="00FA7702"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varsity </w:delText>
        </w:r>
      </w:del>
      <w:ins w:id="285" w:author="Igor Coelho A. S. Marques" w:date="2023-10-16T23:08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ins w:id="286" w:author="Igor Coelho A. S. Marques" w:date="2023-10-16T23:02:00Z">
        <w:r>
          <w:rPr>
            <w:rFonts w:ascii="Lucida Sans Unicode" w:eastAsia="Times New Roman" w:hAnsi="Lucida Sans Unicode" w:cs="Lucida Sans Unicode"/>
            <w:sz w:val="20"/>
            <w:szCs w:val="20"/>
          </w:rPr>
          <w:t>compression</w:t>
        </w:r>
        <w:r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socks </w:t>
      </w:r>
      <w:ins w:id="287" w:author="Igor Coelho A. S. Marques" w:date="2023-10-16T23:01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to </w:t>
        </w:r>
      </w:ins>
      <w:del w:id="288" w:author="Igor Coelho A. S. Marques" w:date="2023-10-16T23:02:00Z">
        <w:r w:rsidR="00FA7702"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prevent</w:delText>
        </w:r>
      </w:del>
      <w:del w:id="289" w:author="Igor Coelho A. S. Marques" w:date="2023-10-16T23:01:00Z">
        <w:r w:rsidR="00FA7702"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ing the</w:delText>
        </w:r>
      </w:del>
      <w:ins w:id="290" w:author="Igor Coelho A. S. Marques" w:date="2023-10-16T23:02:00Z">
        <w:r>
          <w:rPr>
            <w:rFonts w:ascii="Lucida Sans Unicode" w:eastAsia="Times New Roman" w:hAnsi="Lucida Sans Unicode" w:cs="Lucida Sans Unicode"/>
            <w:sz w:val="20"/>
            <w:szCs w:val="20"/>
          </w:rPr>
          <w:t>promote better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blood </w:t>
      </w:r>
      <w:del w:id="291" w:author="Igor Coelho A. S. Marques" w:date="2023-10-16T23:02:00Z">
        <w:r w:rsidR="00FA7702"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>congestion in the veins</w:delText>
        </w:r>
      </w:del>
      <w:ins w:id="292" w:author="Igor Coelho A. S. Marques" w:date="2023-10-16T23:02:00Z">
        <w:r>
          <w:rPr>
            <w:rFonts w:ascii="Lucida Sans Unicode" w:eastAsia="Times New Roman" w:hAnsi="Lucida Sans Unicode" w:cs="Lucida Sans Unicode"/>
            <w:sz w:val="20"/>
            <w:szCs w:val="20"/>
          </w:rPr>
          <w:t>flow</w:t>
        </w:r>
      </w:ins>
      <w:ins w:id="293" w:author="Igor Coelho A. S. Marques" w:date="2023-10-16T23:03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in the legs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and </w:t>
      </w:r>
      <w:ins w:id="294" w:author="Igor Coelho A. S. Marques" w:date="2023-10-16T23:02:00Z">
        <w:r>
          <w:rPr>
            <w:rFonts w:ascii="Lucida Sans Unicode" w:eastAsia="Times New Roman" w:hAnsi="Lucida Sans Unicode" w:cs="Lucida Sans Unicode"/>
            <w:sz w:val="20"/>
            <w:szCs w:val="20"/>
          </w:rPr>
          <w:t xml:space="preserve">avoid </w:t>
        </w:r>
      </w:ins>
      <w:del w:id="295" w:author="Igor Coelho A. S. Marques" w:date="2023-10-16T23:02:00Z">
        <w:r w:rsidR="00FA7702" w:rsidRPr="00FA7702" w:rsidDel="001237AC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leg </w:delText>
        </w:r>
      </w:del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>swelling</w:t>
      </w:r>
      <w:ins w:id="296" w:author="Igor Coelho A. S. Marques" w:date="2023-10-16T23:04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and other conditions like</w:t>
        </w:r>
      </w:ins>
      <w:del w:id="297" w:author="Igor Coelho A. S. Marques" w:date="2023-10-16T23:04:00Z">
        <w:r w:rsidR="00FA7702"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>, avoiding to wear socks, which may interrupt blood circulation, has importance in terms of protecting themselves against the blood circulation disorder which is called Deep Vein Thrombosis</w:delText>
        </w:r>
      </w:del>
      <w:ins w:id="298" w:author="Igor Coelho A. S. Marques" w:date="2023-10-16T23:04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deep vein thrombosis</w:t>
        </w:r>
      </w:ins>
      <w:r w:rsidR="00FA7702" w:rsidRPr="00FA7702">
        <w:rPr>
          <w:rFonts w:ascii="Lucida Sans Unicode" w:eastAsia="Times New Roman" w:hAnsi="Lucida Sans Unicode" w:cs="Lucida Sans Unicode"/>
          <w:sz w:val="20"/>
          <w:szCs w:val="20"/>
        </w:rPr>
        <w:t>.</w:t>
      </w:r>
    </w:p>
    <w:p w14:paraId="1FAD68B0" w14:textId="7B4E709E" w:rsidR="00FA7702" w:rsidRPr="00FA7702" w:rsidRDefault="00FA7702" w:rsidP="00FA7702">
      <w:pPr>
        <w:spacing w:line="360" w:lineRule="auto"/>
        <w:rPr>
          <w:rFonts w:ascii="Lucida Sans Unicode" w:eastAsia="Times New Roman" w:hAnsi="Lucida Sans Unicode" w:cs="Lucida Sans Unicode"/>
          <w:sz w:val="20"/>
          <w:szCs w:val="20"/>
        </w:rPr>
      </w:pPr>
      <w:r w:rsidRPr="00FA7702">
        <w:rPr>
          <w:rFonts w:ascii="Lucida Sans Unicode" w:eastAsia="Times New Roman" w:hAnsi="Lucida Sans Unicode" w:cs="Lucida Sans Unicode"/>
          <w:sz w:val="20"/>
          <w:szCs w:val="20"/>
        </w:rPr>
        <w:lastRenderedPageBreak/>
        <w:t xml:space="preserve">Certain countries do not allow the entry of </w:t>
      </w:r>
      <w:del w:id="299" w:author="Igor Coelho A. S. Marques" w:date="2023-10-16T23:05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 </w:delText>
        </w:r>
      </w:del>
      <w:ins w:id="300" w:author="Igor Coelho A. S. Marques" w:date="2023-10-16T23:05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foreign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>pregnant women</w:t>
      </w:r>
      <w:del w:id="301" w:author="Igor Coelho A. S. Marques" w:date="2023-10-16T23:06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>, who are not their own citizens, from</w:delText>
        </w:r>
      </w:del>
      <w:ins w:id="302" w:author="Igor Coelho A. S. Marques" w:date="2023-10-16T23:06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in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their borders. In case of </w:t>
      </w:r>
      <w:del w:id="303" w:author="Igor Coelho A. S. Marques" w:date="2023-10-16T23:06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a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>question</w:t>
      </w:r>
      <w:ins w:id="304" w:author="Igor Coelho A. S. Marques" w:date="2023-10-16T23:06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>s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del w:id="305" w:author="Igor Coelho A. S. Marques" w:date="2023-10-16T23:40:00Z">
        <w:r w:rsidRPr="00FA7702" w:rsidDel="00C16531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regarding </w:delText>
        </w:r>
      </w:del>
      <w:ins w:id="306" w:author="Igor Coelho A. S. Marques" w:date="2023-10-16T23:40:00Z">
        <w:r w:rsidR="00C16531">
          <w:rPr>
            <w:rFonts w:ascii="Lucida Sans Unicode" w:eastAsia="Times New Roman" w:hAnsi="Lucida Sans Unicode" w:cs="Lucida Sans Unicode"/>
            <w:sz w:val="20"/>
            <w:szCs w:val="20"/>
          </w:rPr>
          <w:t>about</w:t>
        </w:r>
        <w:r w:rsidR="00C16531" w:rsidRPr="00FA7702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this, </w:t>
      </w:r>
      <w:del w:id="307" w:author="Igor Coelho A. S. Marques" w:date="2023-10-16T23:06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they </w:delText>
        </w:r>
      </w:del>
      <w:ins w:id="308" w:author="Igor Coelho A. S. Marques" w:date="2023-10-16T23:06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passengers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should contact </w:t>
      </w:r>
      <w:del w:id="309" w:author="Igor Coelho A. S. Marques" w:date="2023-10-16T23:07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with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the </w:t>
      </w:r>
      <w:del w:id="310" w:author="Igor Coelho A. S. Marques" w:date="2023-10-16T23:07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representative </w:delText>
        </w:r>
      </w:del>
      <w:ins w:id="311" w:author="Igor Coelho A. S. Marques" w:date="2023-10-16T23:41:00Z">
        <w:r w:rsidR="00C16531">
          <w:rPr>
            <w:rFonts w:ascii="Lucida Sans Unicode" w:eastAsia="Times New Roman" w:hAnsi="Lucida Sans Unicode" w:cs="Lucida Sans Unicode"/>
            <w:sz w:val="20"/>
            <w:szCs w:val="20"/>
          </w:rPr>
          <w:t>border control</w:t>
        </w:r>
      </w:ins>
      <w:ins w:id="312" w:author="Igor Coelho A. S. Marques" w:date="2023-10-16T23:07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 xml:space="preserve"> </w:t>
        </w:r>
      </w:ins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office of the </w:t>
      </w:r>
      <w:del w:id="313" w:author="Igor Coelho A. S. Marques" w:date="2023-10-16T23:07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 xml:space="preserve">concerned 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country </w:t>
      </w:r>
      <w:del w:id="314" w:author="Igor Coelho A. S. Marques" w:date="2023-10-16T23:07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>nearby</w:delText>
        </w:r>
      </w:del>
      <w:ins w:id="315" w:author="Igor Coelho A. S. Marques" w:date="2023-10-16T23:07:00Z">
        <w:r w:rsidR="000A6A16">
          <w:rPr>
            <w:rFonts w:ascii="Lucida Sans Unicode" w:eastAsia="Times New Roman" w:hAnsi="Lucida Sans Unicode" w:cs="Lucida Sans Unicode"/>
            <w:sz w:val="20"/>
            <w:szCs w:val="20"/>
          </w:rPr>
          <w:t>they intend to visit</w:t>
        </w:r>
      </w:ins>
      <w:del w:id="316" w:author="Igor Coelho A. S. Marques" w:date="2023-10-16T23:07:00Z">
        <w:r w:rsidRPr="00FA7702" w:rsidDel="000A6A16">
          <w:rPr>
            <w:rFonts w:ascii="Lucida Sans Unicode" w:eastAsia="Times New Roman" w:hAnsi="Lucida Sans Unicode" w:cs="Lucida Sans Unicode"/>
            <w:sz w:val="20"/>
            <w:szCs w:val="20"/>
          </w:rPr>
          <w:delText>,</w:delText>
        </w:r>
      </w:del>
      <w:r w:rsidRPr="00FA7702">
        <w:rPr>
          <w:rFonts w:ascii="Lucida Sans Unicode" w:eastAsia="Times New Roman" w:hAnsi="Lucida Sans Unicode" w:cs="Lucida Sans Unicode"/>
          <w:sz w:val="20"/>
          <w:szCs w:val="20"/>
        </w:rPr>
        <w:t xml:space="preserve"> before the flight.</w:t>
      </w:r>
    </w:p>
    <w:p w14:paraId="74FCE9BA" w14:textId="77777777" w:rsidR="00690C23" w:rsidRPr="00FA7702" w:rsidRDefault="00690C23" w:rsidP="00FA7702"/>
    <w:sectPr w:rsidR="00690C23" w:rsidRPr="00FA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Igor Coelho A. S. Marques" w:date="2023-10-16T20:40:00Z" w:initials="ICASM">
    <w:p w14:paraId="16035254" w14:textId="6EFA6488" w:rsidR="00FF4411" w:rsidRDefault="00FF4411">
      <w:pPr>
        <w:pStyle w:val="CommentText"/>
      </w:pPr>
      <w:r>
        <w:rPr>
          <w:rStyle w:val="CommentReference"/>
        </w:rPr>
        <w:annotationRef/>
      </w:r>
      <w:r w:rsidR="00BC7A5D">
        <w:rPr>
          <w:rStyle w:val="CommentReference"/>
        </w:rPr>
        <w:t>Revise</w:t>
      </w:r>
      <w:r>
        <w:t xml:space="preserve"> sentence to use active voice instead of passive voice, e.g. “People travelling across </w:t>
      </w:r>
      <w:r w:rsidR="00B93C32">
        <w:t>several</w:t>
      </w:r>
      <w:r>
        <w:t xml:space="preserve"> time zones experience jet lag…”</w:t>
      </w:r>
    </w:p>
  </w:comment>
  <w:comment w:id="37" w:author="Igor Coelho A. S. Marques" w:date="2023-10-16T23:53:00Z" w:initials="ICASM">
    <w:p w14:paraId="44F247DD" w14:textId="4595FCD6" w:rsidR="006D00D7" w:rsidRDefault="006D00D7">
      <w:pPr>
        <w:pStyle w:val="CommentText"/>
      </w:pPr>
      <w:r>
        <w:rPr>
          <w:rStyle w:val="CommentReference"/>
        </w:rPr>
        <w:annotationRef/>
      </w:r>
      <w:r w:rsidR="007B273D">
        <w:t>Consider whether to</w:t>
      </w:r>
      <w:r>
        <w:t xml:space="preserve"> include something about west-to-east flights, </w:t>
      </w:r>
      <w:r w:rsidR="007B273D">
        <w:t>since</w:t>
      </w:r>
      <w:r>
        <w:t xml:space="preserve"> jet lag is worse in this case and it is the direction of outbound North American flights to Turkey</w:t>
      </w:r>
      <w:r w:rsidR="00A6206C">
        <w:t>.</w:t>
      </w:r>
    </w:p>
  </w:comment>
  <w:comment w:id="38" w:author="Igor Coelho A. S. Marques" w:date="2023-10-16T20:59:00Z" w:initials="ICASM">
    <w:p w14:paraId="6C43EF42" w14:textId="314036A8" w:rsidR="006870E0" w:rsidRPr="006870E0" w:rsidRDefault="006870E0">
      <w:pPr>
        <w:pStyle w:val="CommentText"/>
      </w:pPr>
      <w:r>
        <w:rPr>
          <w:rStyle w:val="CommentReference"/>
        </w:rPr>
        <w:annotationRef/>
      </w:r>
      <w:r>
        <w:t xml:space="preserve">Revise sentence to avoid suggesting that jet lag occurs </w:t>
      </w:r>
      <w:r>
        <w:rPr>
          <w:i/>
        </w:rPr>
        <w:t xml:space="preserve">during </w:t>
      </w:r>
      <w:r>
        <w:t xml:space="preserve">flights because its effects happen </w:t>
      </w:r>
      <w:r>
        <w:rPr>
          <w:i/>
        </w:rPr>
        <w:t xml:space="preserve">after </w:t>
      </w:r>
      <w:r w:rsidR="00BC7A5D">
        <w:t>flights</w:t>
      </w:r>
      <w:r>
        <w:t>.</w:t>
      </w:r>
    </w:p>
  </w:comment>
  <w:comment w:id="122" w:author="Igor Coelho A. S. Marques" w:date="2023-10-16T23:34:00Z" w:initials="ICASM">
    <w:p w14:paraId="52F9C783" w14:textId="5432CA57" w:rsidR="00C16531" w:rsidRDefault="00C16531">
      <w:pPr>
        <w:pStyle w:val="CommentText"/>
      </w:pPr>
      <w:r>
        <w:rPr>
          <w:rStyle w:val="CommentReference"/>
        </w:rPr>
        <w:annotationRef/>
      </w:r>
      <w:r>
        <w:t xml:space="preserve">Do you mean they should not: a) go scuba diving in case they get sick; or b) go scuba diving if they are sick? I edited with the latter in mind but please clarify. </w:t>
      </w:r>
    </w:p>
  </w:comment>
  <w:comment w:id="153" w:author="Igor Coelho A. S. Marques" w:date="2023-10-16T22:18:00Z" w:initials="ICASM">
    <w:p w14:paraId="6D8475F5" w14:textId="758273BE" w:rsidR="00D27C83" w:rsidRDefault="00D27C83">
      <w:pPr>
        <w:pStyle w:val="CommentText"/>
      </w:pPr>
      <w:r>
        <w:rPr>
          <w:rStyle w:val="CommentReference"/>
        </w:rPr>
        <w:annotationRef/>
      </w:r>
      <w:r>
        <w:t>The idea of “ambulance” is included in “emergency medical services.”</w:t>
      </w:r>
    </w:p>
  </w:comment>
  <w:comment w:id="188" w:author="Igor Coelho A. S. Marques" w:date="2023-10-16T22:38:00Z" w:initials="ICASM">
    <w:p w14:paraId="49911EAE" w14:textId="7D52B196" w:rsidR="00D130E2" w:rsidRDefault="00D130E2">
      <w:pPr>
        <w:pStyle w:val="CommentText"/>
      </w:pPr>
      <w:r>
        <w:rPr>
          <w:rStyle w:val="CommentReference"/>
        </w:rPr>
        <w:annotationRef/>
      </w:r>
      <w:r>
        <w:t>Currently, the items in this list are a little redundant and should be tightened to 3 bullets instead of 5.</w:t>
      </w:r>
    </w:p>
  </w:comment>
  <w:comment w:id="204" w:author="Igor Coelho A. S. Marques" w:date="2023-10-16T22:35:00Z" w:initials="ICASM">
    <w:p w14:paraId="252BB930" w14:textId="17C1B523" w:rsidR="00D130E2" w:rsidRDefault="00D130E2">
      <w:pPr>
        <w:pStyle w:val="CommentText"/>
      </w:pPr>
      <w:r>
        <w:rPr>
          <w:rStyle w:val="CommentReference"/>
        </w:rPr>
        <w:annotationRef/>
      </w:r>
      <w:r>
        <w:t>It is unclear whether this refers to the departure flight or the return flight. I imagine this does not matter in domestic flights, but it would be good to clarify it for international flights.</w:t>
      </w:r>
    </w:p>
  </w:comment>
  <w:comment w:id="223" w:author="Igor Coelho A. S. Marques" w:date="2023-10-16T22:42:00Z" w:initials="ICASM">
    <w:p w14:paraId="617BC65B" w14:textId="64DA7BA6" w:rsidR="00D130E2" w:rsidRDefault="00D130E2">
      <w:pPr>
        <w:pStyle w:val="CommentText"/>
      </w:pPr>
      <w:r>
        <w:rPr>
          <w:rStyle w:val="CommentReference"/>
        </w:rPr>
        <w:annotationRef/>
      </w:r>
      <w:r w:rsidR="00654C51">
        <w:t>S</w:t>
      </w:r>
      <w:r>
        <w:t xml:space="preserve">houldn’t this rule apply to passengers from weeks 28-40? </w:t>
      </w:r>
      <w:r w:rsidR="00654C51">
        <w:t xml:space="preserve">Currently it seems like TA would </w:t>
      </w:r>
      <w:r>
        <w:t xml:space="preserve">only cancel the tickets of people </w:t>
      </w:r>
      <w:r w:rsidR="00654C51">
        <w:t xml:space="preserve">who are </w:t>
      </w:r>
      <w:r>
        <w:t>in their 28</w:t>
      </w:r>
      <w:r w:rsidRPr="00D130E2">
        <w:rPr>
          <w:vertAlign w:val="superscript"/>
        </w:rPr>
        <w:t>th</w:t>
      </w:r>
      <w:r>
        <w:t xml:space="preserve"> week of pregnancy</w:t>
      </w:r>
      <w:r w:rsidR="00654C51">
        <w:t>, so I adjusted to include people beyond this week as well.</w:t>
      </w:r>
    </w:p>
  </w:comment>
  <w:comment w:id="270" w:author="Igor Coelho A. S. Marques" w:date="2023-10-16T22:57:00Z" w:initials="ICASM">
    <w:p w14:paraId="13F60B53" w14:textId="60E47A19" w:rsidR="001237AC" w:rsidRDefault="001237AC">
      <w:pPr>
        <w:pStyle w:val="CommentText"/>
      </w:pPr>
      <w:r>
        <w:rPr>
          <w:rStyle w:val="CommentReference"/>
        </w:rPr>
        <w:annotationRef/>
      </w:r>
      <w:r>
        <w:t>This item does not fit in this list so it has been moved to the paragraph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035254" w15:done="0"/>
  <w15:commentEx w15:paraId="44F247DD" w15:done="0"/>
  <w15:commentEx w15:paraId="6C43EF42" w15:done="0"/>
  <w15:commentEx w15:paraId="52F9C783" w15:done="0"/>
  <w15:commentEx w15:paraId="6D8475F5" w15:done="0"/>
  <w15:commentEx w15:paraId="49911EAE" w15:done="0"/>
  <w15:commentEx w15:paraId="252BB930" w15:done="0"/>
  <w15:commentEx w15:paraId="617BC65B" w15:done="0"/>
  <w15:commentEx w15:paraId="13F60B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035254" w16cid:durableId="405491FB"/>
  <w16cid:commentId w16cid:paraId="44F247DD" w16cid:durableId="10721BCD"/>
  <w16cid:commentId w16cid:paraId="6C43EF42" w16cid:durableId="060BA983"/>
  <w16cid:commentId w16cid:paraId="52F9C783" w16cid:durableId="1F26991F"/>
  <w16cid:commentId w16cid:paraId="6D8475F5" w16cid:durableId="06C7AD3C"/>
  <w16cid:commentId w16cid:paraId="49911EAE" w16cid:durableId="6DB66CC3"/>
  <w16cid:commentId w16cid:paraId="252BB930" w16cid:durableId="686755D3"/>
  <w16cid:commentId w16cid:paraId="617BC65B" w16cid:durableId="3A94D999"/>
  <w16cid:commentId w16cid:paraId="13F60B53" w16cid:durableId="6D79EF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E85"/>
    <w:multiLevelType w:val="hybridMultilevel"/>
    <w:tmpl w:val="F980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6BD9"/>
    <w:multiLevelType w:val="multilevel"/>
    <w:tmpl w:val="544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85965"/>
    <w:multiLevelType w:val="hybridMultilevel"/>
    <w:tmpl w:val="8A24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E5598"/>
    <w:multiLevelType w:val="hybridMultilevel"/>
    <w:tmpl w:val="E7BC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55691"/>
    <w:multiLevelType w:val="hybridMultilevel"/>
    <w:tmpl w:val="8B72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B62CD"/>
    <w:multiLevelType w:val="multilevel"/>
    <w:tmpl w:val="5E0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52531B"/>
    <w:multiLevelType w:val="multilevel"/>
    <w:tmpl w:val="FA8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81A5A"/>
    <w:multiLevelType w:val="multilevel"/>
    <w:tmpl w:val="508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5811113">
    <w:abstractNumId w:val="7"/>
  </w:num>
  <w:num w:numId="2" w16cid:durableId="2062440764">
    <w:abstractNumId w:val="1"/>
  </w:num>
  <w:num w:numId="3" w16cid:durableId="435953454">
    <w:abstractNumId w:val="6"/>
  </w:num>
  <w:num w:numId="4" w16cid:durableId="1247805890">
    <w:abstractNumId w:val="5"/>
  </w:num>
  <w:num w:numId="5" w16cid:durableId="1313438979">
    <w:abstractNumId w:val="3"/>
  </w:num>
  <w:num w:numId="6" w16cid:durableId="2070299586">
    <w:abstractNumId w:val="4"/>
  </w:num>
  <w:num w:numId="7" w16cid:durableId="670330166">
    <w:abstractNumId w:val="0"/>
  </w:num>
  <w:num w:numId="8" w16cid:durableId="78762420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or Coelho A. S. Marques">
    <w15:presenceInfo w15:providerId="Windows Live" w15:userId="d8ab5fdcd5e52e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02"/>
    <w:rsid w:val="00017BA4"/>
    <w:rsid w:val="00037691"/>
    <w:rsid w:val="000A6A16"/>
    <w:rsid w:val="000E40FC"/>
    <w:rsid w:val="001237AC"/>
    <w:rsid w:val="00176FF6"/>
    <w:rsid w:val="00291461"/>
    <w:rsid w:val="002B3021"/>
    <w:rsid w:val="005352BF"/>
    <w:rsid w:val="00633B9D"/>
    <w:rsid w:val="00654C51"/>
    <w:rsid w:val="006870E0"/>
    <w:rsid w:val="00690C23"/>
    <w:rsid w:val="006D00D7"/>
    <w:rsid w:val="007B273D"/>
    <w:rsid w:val="007C07D2"/>
    <w:rsid w:val="007F30FA"/>
    <w:rsid w:val="00815345"/>
    <w:rsid w:val="00824854"/>
    <w:rsid w:val="00845A44"/>
    <w:rsid w:val="00902B19"/>
    <w:rsid w:val="009651EE"/>
    <w:rsid w:val="00A6206C"/>
    <w:rsid w:val="00A96186"/>
    <w:rsid w:val="00B93C32"/>
    <w:rsid w:val="00BC7A5D"/>
    <w:rsid w:val="00BD5650"/>
    <w:rsid w:val="00BD5B00"/>
    <w:rsid w:val="00C16531"/>
    <w:rsid w:val="00D130E2"/>
    <w:rsid w:val="00D27C83"/>
    <w:rsid w:val="00ED422F"/>
    <w:rsid w:val="00F26302"/>
    <w:rsid w:val="00FA7702"/>
    <w:rsid w:val="00FB7818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3BE"/>
  <w15:chartTrackingRefBased/>
  <w15:docId w15:val="{C333D253-BE52-46A7-A826-676BA01C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7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7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702"/>
    <w:rPr>
      <w:b/>
      <w:bCs/>
    </w:rPr>
  </w:style>
  <w:style w:type="paragraph" w:styleId="ListParagraph">
    <w:name w:val="List Paragraph"/>
    <w:basedOn w:val="Normal"/>
    <w:uiPriority w:val="34"/>
    <w:qFormat/>
    <w:rsid w:val="00FA7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F4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1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352BF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Berard</dc:creator>
  <cp:keywords/>
  <dc:description/>
  <cp:lastModifiedBy>Igor Coelho A. S. Marques</cp:lastModifiedBy>
  <cp:revision>2</cp:revision>
  <dcterms:created xsi:type="dcterms:W3CDTF">2024-02-08T15:37:00Z</dcterms:created>
  <dcterms:modified xsi:type="dcterms:W3CDTF">2024-02-08T15:37:00Z</dcterms:modified>
</cp:coreProperties>
</file>